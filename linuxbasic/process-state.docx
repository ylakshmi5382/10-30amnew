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sdt>
        <w:sdtPr>
          <w:tag w:val="goog_rdk_1"/>
        </w:sdtPr>
        <w:sdtContent>
          <w:ins w:author="Harshith Rao" w:id="0" w:date="2022-12-31T11:35:1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ins>
        </w:sdtContent>
      </w:sdt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%</w:t>
      </w:r>
      <w:sdt>
        <w:sdtPr>
          <w:tag w:val="goog_rdk_2"/>
        </w:sdtPr>
        <w:sdtContent>
          <w:del w:author="Ande Chandrika" w:id="1" w:date="2022-11-08T11:52:45Z">
            <w:r w:rsidDel="00000000" w:rsidR="00000000" w:rsidRPr="00000000">
              <w:rPr>
                <w:rFonts w:ascii="Consolas" w:cs="Consolas" w:eastAsia="Consolas" w:hAnsi="Consolas"/>
                <w:color w:val="273239"/>
                <w:sz w:val="24"/>
                <w:szCs w:val="24"/>
                <w:rtl w:val="0"/>
              </w:rPr>
              <w:delText xml:space="preserve">Number  :</w:delText>
            </w:r>
          </w:del>
        </w:sdtContent>
      </w:sdt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sdt>
        <w:sdtPr>
          <w:tag w:val="goog_rdk_3"/>
        </w:sdtPr>
        <w:sdtContent>
          <w:ins w:author="Ande Chandrika" w:id="1" w:date="2022-11-08T11:52:45Z">
            <w:r w:rsidDel="00000000" w:rsidR="00000000" w:rsidRPr="00000000">
              <w:rPr>
                <w:rFonts w:ascii="Consolas" w:cs="Consolas" w:eastAsia="Consolas" w:hAnsi="Consolas"/>
                <w:color w:val="273239"/>
                <w:sz w:val="24"/>
                <w:szCs w:val="24"/>
                <w:rtl w:val="0"/>
              </w:rPr>
              <w:t xml:space="preserve">Number  :</w:t>
            </w:r>
          </w:ins>
        </w:sdtContent>
      </w:sdt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Use the job number such as %1 or %2.</w:t>
      </w:r>
    </w:p>
    <w:p w:rsidR="00000000" w:rsidDel="00000000" w:rsidP="00000000" w:rsidRDefault="00000000" w:rsidRPr="00000000" w14:paraId="00000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%String  : Use the string whose name begins </w:t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                 with suspended command such as %commandNameHere or 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                 %ping.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%+ OR %% : Refers to the current job.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%-       : Refers to the previous job.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PROCESS STATE CODES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Here are the different values that the s, stat and state output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specifiers (header "STAT" or "S") will display to describe the state of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a process: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D    uninterruptible sleep (usually IO)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R    running or runnable (on run queue)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S    interruptible sleep (waiting for an event to 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T    stopped by job control signal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t    stopped by debugger during the tracing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W    paging (not valid since the 2.6.xx kernel)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X    dead (should never be seen)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Z    defunct ("zombie") process, terminated but not reaped by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           its parent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For BSD formats and when the stat keyword is used, additional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characters may be displayed: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      &lt;    high-priority (not nice to other users)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      N    low-priority (nice to other users)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      L    has pages locked into memory (for real-time and custom IO)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      s    is a session leader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      l    is multi-threaded (using CLONE_THREAD, like NPTL pthreads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           do)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      +    is in the foreground process group 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What is a session in Linux?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Session usually refers to shell sessions. A shell is what allows you to interact with the computer. It acts as a bridge between the user and the kernel. Whenever you run a command, it is the shell that captures your intent and tells the kernel to do its thing.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A session is a collection of process groups, which are either attached to a single terminal device (known as the controlling terminal) or not attached to any terminal 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#ps -&gt; Command having three options 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  1   UNIX options, which may be grouped and must be preceded by a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      dash.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  2   BSD options, which may be grouped and must not be used with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      a dash.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  3   GNU long options, which are preceded by two dashes. 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ps -p $(pidof httpd) -&gt; to find out along with httpd how many process associate 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ps –p &lt;pid&gt; -o etime -&gt; to find out process, how long it’s running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497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unhideWhenUsed w:val="1"/>
    <w:rsid w:val="000A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0A7081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0A7081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57595C"/>
    <w:rPr>
      <w:rFonts w:ascii="Courier New" w:cs="Courier New" w:eastAsia="Times New Roman" w:hAnsi="Courier New"/>
      <w:sz w:val="20"/>
      <w:szCs w:val="20"/>
    </w:rPr>
  </w:style>
  <w:style w:type="character" w:styleId="hgkelc" w:customStyle="1">
    <w:name w:val="hgkelc"/>
    <w:basedOn w:val="DefaultParagraphFont"/>
    <w:rsid w:val="000A6EA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k1HBkB8biFUGRT4IhwyJ2NWPcA==">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2022-03-14T08:43:00Z</dcterms:created>
  <dc:creator>imran shaik</dc:creator>
</cp:coreProperties>
</file>