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2"/>
      </w:sdtPr>
      <w:sdtContent>
        <w:p w:rsidR="00000000" w:rsidDel="00000000" w:rsidP="00000000" w:rsidRDefault="00000000" w:rsidRPr="00000000" w14:paraId="00000001">
          <w:pPr>
            <w:shd w:fill="ffffff" w:val="clear"/>
            <w:spacing w:after="0" w:line="240" w:lineRule="auto"/>
            <w:rPr>
              <w:del w:author="Sai Gogula" w:id="1" w:date="2023-02-21T12:41:24Z"/>
              <w:rFonts w:ascii="Roboto" w:cs="Roboto" w:eastAsia="Roboto" w:hAnsi="Roboto"/>
              <w:b w:val="1"/>
              <w:sz w:val="20"/>
              <w:szCs w:val="20"/>
            </w:rPr>
          </w:pPr>
          <w:r w:rsidDel="00000000" w:rsidR="00000000" w:rsidRPr="00000000">
            <w:rPr>
              <w:rFonts w:ascii="Roboto" w:cs="Roboto" w:eastAsia="Roboto" w:hAnsi="Roboto"/>
              <w:b w:val="1"/>
              <w:sz w:val="20"/>
              <w:szCs w:val="20"/>
              <w:highlight w:val="white"/>
              <w:rtl w:val="0"/>
            </w:rPr>
            <w:t xml:space="preserve">1. AWK Operations:</w:t>
          </w:r>
          <w:r w:rsidDel="00000000" w:rsidR="00000000" w:rsidRPr="00000000">
            <w:rPr>
              <w:rFonts w:ascii="Roboto" w:cs="Roboto" w:eastAsia="Roboto" w:hAnsi="Roboto"/>
              <w:sz w:val="20"/>
              <w:szCs w:val="20"/>
              <w:rtl w:val="0"/>
            </w:rPr>
            <w:br w:type="textWrapping"/>
          </w:r>
          <w:r w:rsidDel="00000000" w:rsidR="00000000" w:rsidRPr="00000000">
            <w:rPr>
              <w:rFonts w:ascii="Roboto" w:cs="Roboto" w:eastAsia="Roboto" w:hAnsi="Roboto"/>
              <w:sz w:val="20"/>
              <w:szCs w:val="20"/>
              <w:highlight w:val="white"/>
              <w:rtl w:val="0"/>
            </w:rPr>
            <w:t xml:space="preserve">(a) Scans a file line by line</w:t>
          </w:r>
          <w:r w:rsidDel="00000000" w:rsidR="00000000" w:rsidRPr="00000000">
            <w:rPr>
              <w:rFonts w:ascii="Roboto" w:cs="Roboto" w:eastAsia="Roboto" w:hAnsi="Roboto"/>
              <w:sz w:val="20"/>
              <w:szCs w:val="20"/>
              <w:rtl w:val="0"/>
            </w:rPr>
            <w:br w:type="textWrapping"/>
          </w:r>
          <w:r w:rsidDel="00000000" w:rsidR="00000000" w:rsidRPr="00000000">
            <w:rPr>
              <w:rFonts w:ascii="Roboto" w:cs="Roboto" w:eastAsia="Roboto" w:hAnsi="Roboto"/>
              <w:sz w:val="20"/>
              <w:szCs w:val="20"/>
              <w:highlight w:val="white"/>
              <w:rtl w:val="0"/>
            </w:rPr>
            <w:t xml:space="preserve">(b) Splits each input line into fiel</w:t>
          </w:r>
          <w:sdt>
            <w:sdtPr>
              <w:tag w:val="goog_rdk_0"/>
            </w:sdtPr>
            <w:sdtContent>
              <w:del w:author="Sai Gogula" w:id="0" w:date="2023-02-21T12:41:17Z">
                <w:r w:rsidDel="00000000" w:rsidR="00000000" w:rsidRPr="00000000">
                  <w:rPr>
                    <w:rFonts w:ascii="Roboto" w:cs="Roboto" w:eastAsia="Roboto" w:hAnsi="Roboto"/>
                    <w:sz w:val="20"/>
                    <w:szCs w:val="20"/>
                    <w:highlight w:val="white"/>
                    <w:rtl w:val="0"/>
                  </w:rPr>
                  <w:delText xml:space="preserve">ds</w:delText>
                </w:r>
              </w:del>
            </w:sdtContent>
          </w:sdt>
          <w:r w:rsidDel="00000000" w:rsidR="00000000" w:rsidRPr="00000000">
            <w:rPr>
              <w:rFonts w:ascii="Roboto" w:cs="Roboto" w:eastAsia="Roboto" w:hAnsi="Roboto"/>
              <w:sz w:val="20"/>
              <w:szCs w:val="20"/>
              <w:rtl w:val="0"/>
            </w:rPr>
            <w:br w:type="textWrapping"/>
          </w:r>
          <w:r w:rsidDel="00000000" w:rsidR="00000000" w:rsidRPr="00000000">
            <w:rPr>
              <w:rFonts w:ascii="Roboto" w:cs="Roboto" w:eastAsia="Roboto" w:hAnsi="Roboto"/>
              <w:sz w:val="20"/>
              <w:szCs w:val="20"/>
              <w:highlight w:val="white"/>
              <w:rtl w:val="0"/>
            </w:rPr>
            <w:t xml:space="preserve">(c) Compares input line/fields to pattern</w:t>
          </w:r>
          <w:r w:rsidDel="00000000" w:rsidR="00000000" w:rsidRPr="00000000">
            <w:rPr>
              <w:rFonts w:ascii="Roboto" w:cs="Roboto" w:eastAsia="Roboto" w:hAnsi="Roboto"/>
              <w:sz w:val="20"/>
              <w:szCs w:val="20"/>
              <w:rtl w:val="0"/>
            </w:rPr>
            <w:br w:type="textWrapping"/>
          </w:r>
          <w:r w:rsidDel="00000000" w:rsidR="00000000" w:rsidRPr="00000000">
            <w:rPr>
              <w:rFonts w:ascii="Roboto" w:cs="Roboto" w:eastAsia="Roboto" w:hAnsi="Roboto"/>
              <w:sz w:val="20"/>
              <w:szCs w:val="20"/>
              <w:highlight w:val="white"/>
              <w:rtl w:val="0"/>
            </w:rPr>
            <w:t xml:space="preserve">(d) Performs action(s) on matched lines</w:t>
          </w:r>
          <w:sdt>
            <w:sdtPr>
              <w:tag w:val="goog_rdk_1"/>
            </w:sdtPr>
            <w:sdtContent>
              <w:del w:author="Sai Gogula" w:id="1" w:date="2023-02-21T12:41:24Z">
                <w:r w:rsidDel="00000000" w:rsidR="00000000" w:rsidRPr="00000000">
                  <w:rPr>
                    <w:rtl w:val="0"/>
                  </w:rPr>
                </w:r>
              </w:del>
            </w:sdtContent>
          </w:sdt>
        </w:p>
      </w:sdtContent>
    </w:sdt>
    <w:p w:rsidR="00000000" w:rsidDel="00000000" w:rsidP="00000000" w:rsidRDefault="00000000" w:rsidRPr="00000000" w14:paraId="00000002">
      <w:pPr>
        <w:shd w:fill="ffffff" w:val="clear"/>
        <w:spacing w:after="0"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3">
      <w:pPr>
        <w:shd w:fill="ffffff" w:val="clear"/>
        <w:spacing w:after="0"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4">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Example:</w:t>
      </w:r>
      <w:r w:rsidDel="00000000" w:rsidR="00000000" w:rsidRPr="00000000">
        <w:rPr>
          <w:rFonts w:ascii="Roboto" w:cs="Roboto" w:eastAsia="Roboto" w:hAnsi="Roboto"/>
          <w:sz w:val="20"/>
          <w:szCs w:val="20"/>
          <w:rtl w:val="0"/>
        </w:rPr>
        <w:br w:type="textWrapping"/>
        <w:t xml:space="preserve">Consider the following text file as the input file for all cases below.</w:t>
      </w:r>
    </w:p>
    <w:p w:rsidR="00000000" w:rsidDel="00000000" w:rsidP="00000000" w:rsidRDefault="00000000" w:rsidRPr="00000000" w14:paraId="00000005">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6">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$cat &gt; employee.txt </w:t>
      </w:r>
    </w:p>
    <w:p w:rsidR="00000000" w:rsidDel="00000000" w:rsidP="00000000" w:rsidRDefault="00000000" w:rsidRPr="00000000" w14:paraId="00000007">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ajay manager account 45000</w:t>
      </w:r>
    </w:p>
    <w:p w:rsidR="00000000" w:rsidDel="00000000" w:rsidP="00000000" w:rsidRDefault="00000000" w:rsidRPr="00000000" w14:paraId="00000008">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sunil clerk account 25000</w:t>
      </w:r>
    </w:p>
    <w:p w:rsidR="00000000" w:rsidDel="00000000" w:rsidP="00000000" w:rsidRDefault="00000000" w:rsidRPr="00000000" w14:paraId="00000009">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varun manager sales 50000</w:t>
      </w:r>
    </w:p>
    <w:p w:rsidR="00000000" w:rsidDel="00000000" w:rsidP="00000000" w:rsidRDefault="00000000" w:rsidRPr="00000000" w14:paraId="0000000A">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amit manager account 47000</w:t>
      </w:r>
    </w:p>
    <w:p w:rsidR="00000000" w:rsidDel="00000000" w:rsidP="00000000" w:rsidRDefault="00000000" w:rsidRPr="00000000" w14:paraId="0000000B">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tarun peon sales 15000</w:t>
      </w:r>
    </w:p>
    <w:p w:rsidR="00000000" w:rsidDel="00000000" w:rsidP="00000000" w:rsidRDefault="00000000" w:rsidRPr="00000000" w14:paraId="0000000C">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deepak clerk sales 23000</w:t>
      </w:r>
    </w:p>
    <w:p w:rsidR="00000000" w:rsidDel="00000000" w:rsidP="00000000" w:rsidRDefault="00000000" w:rsidRPr="00000000" w14:paraId="0000000D">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sunil peon sales 13000</w:t>
      </w:r>
    </w:p>
    <w:p w:rsidR="00000000" w:rsidDel="00000000" w:rsidP="00000000" w:rsidRDefault="00000000" w:rsidRPr="00000000" w14:paraId="0000000E">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satvik director purchase 80000 </w:t>
      </w:r>
    </w:p>
    <w:p w:rsidR="00000000" w:rsidDel="00000000" w:rsidP="00000000" w:rsidRDefault="00000000" w:rsidRPr="00000000" w14:paraId="0000000F">
      <w:pPr>
        <w:shd w:fill="ffffff" w:val="clear"/>
        <w:spacing w:after="0"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Default behavior of Awk :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By default Awk prints every line of data from the specified file.</w:t>
      </w:r>
    </w:p>
    <w:p w:rsidR="00000000" w:rsidDel="00000000" w:rsidP="00000000" w:rsidRDefault="00000000" w:rsidRPr="00000000" w14:paraId="00000011">
      <w:pPr>
        <w:shd w:fill="ffffff" w:val="clear"/>
        <w:spacing w:after="0" w:line="240" w:lineRule="auto"/>
        <w:ind w:left="36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2">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'{print}' employee.txt</w:t>
      </w:r>
    </w:p>
    <w:p w:rsidR="00000000" w:rsidDel="00000000" w:rsidP="00000000" w:rsidRDefault="00000000" w:rsidRPr="00000000" w14:paraId="00000013">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Output:</w:t>
      </w:r>
      <w:r w:rsidDel="00000000" w:rsidR="00000000" w:rsidRPr="00000000">
        <w:rPr>
          <w:rtl w:val="0"/>
        </w:rPr>
      </w:r>
    </w:p>
    <w:p w:rsidR="00000000" w:rsidDel="00000000" w:rsidP="00000000" w:rsidRDefault="00000000" w:rsidRPr="00000000" w14:paraId="00000014">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ajay manager account 45000</w:t>
      </w:r>
    </w:p>
    <w:p w:rsidR="00000000" w:rsidDel="00000000" w:rsidP="00000000" w:rsidRDefault="00000000" w:rsidRPr="00000000" w14:paraId="00000015">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sunil clerk account 25000</w:t>
      </w:r>
    </w:p>
    <w:p w:rsidR="00000000" w:rsidDel="00000000" w:rsidP="00000000" w:rsidRDefault="00000000" w:rsidRPr="00000000" w14:paraId="00000016">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varun manager sales 50000</w:t>
      </w:r>
    </w:p>
    <w:p w:rsidR="00000000" w:rsidDel="00000000" w:rsidP="00000000" w:rsidRDefault="00000000" w:rsidRPr="00000000" w14:paraId="00000017">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amit manager account 47000</w:t>
      </w:r>
    </w:p>
    <w:p w:rsidR="00000000" w:rsidDel="00000000" w:rsidP="00000000" w:rsidRDefault="00000000" w:rsidRPr="00000000" w14:paraId="00000018">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tarun peon sales 15000</w:t>
      </w:r>
    </w:p>
    <w:p w:rsidR="00000000" w:rsidDel="00000000" w:rsidP="00000000" w:rsidRDefault="00000000" w:rsidRPr="00000000" w14:paraId="00000019">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deepak clerk sales 23000</w:t>
      </w:r>
    </w:p>
    <w:p w:rsidR="00000000" w:rsidDel="00000000" w:rsidP="00000000" w:rsidRDefault="00000000" w:rsidRPr="00000000" w14:paraId="0000001A">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sunil peon sales 13000</w:t>
      </w:r>
    </w:p>
    <w:p w:rsidR="00000000" w:rsidDel="00000000" w:rsidP="00000000" w:rsidRDefault="00000000" w:rsidRPr="00000000" w14:paraId="0000001B">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satvik director purchase 80000 </w:t>
      </w:r>
    </w:p>
    <w:p w:rsidR="00000000" w:rsidDel="00000000" w:rsidP="00000000" w:rsidRDefault="00000000" w:rsidRPr="00000000" w14:paraId="0000001C">
      <w:pPr>
        <w:shd w:fill="ffffff" w:val="clear"/>
        <w:spacing w:after="125"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D">
      <w:pPr>
        <w:shd w:fill="ffffff" w:val="clear"/>
        <w:spacing w:after="125"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above example, no pattern is given. So the actions are applicable to all the lines. Action print without any argument prints the whole line by default, so it prints all the lines of the file without failure.</w:t>
      </w:r>
    </w:p>
    <w:p w:rsidR="00000000" w:rsidDel="00000000" w:rsidP="00000000" w:rsidRDefault="00000000" w:rsidRPr="00000000" w14:paraId="0000001E">
      <w:pPr>
        <w:shd w:fill="ffffff" w:val="clear"/>
        <w:spacing w:after="0"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F">
      <w:pPr>
        <w:shd w:fill="ffffff" w:val="clear"/>
        <w:spacing w:after="0"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2. Print the lines which matches with the given pattern.</w:t>
      </w:r>
    </w:p>
    <w:p w:rsidR="00000000" w:rsidDel="00000000" w:rsidP="00000000" w:rsidRDefault="00000000" w:rsidRPr="00000000" w14:paraId="00000020">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1">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'/manager/ {print}' employee.txt </w:t>
      </w:r>
    </w:p>
    <w:p w:rsidR="00000000" w:rsidDel="00000000" w:rsidP="00000000" w:rsidRDefault="00000000" w:rsidRPr="00000000" w14:paraId="00000022">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Output:</w:t>
      </w:r>
      <w:r w:rsidDel="00000000" w:rsidR="00000000" w:rsidRPr="00000000">
        <w:rPr>
          <w:rtl w:val="0"/>
        </w:rPr>
      </w:r>
    </w:p>
    <w:p w:rsidR="00000000" w:rsidDel="00000000" w:rsidP="00000000" w:rsidRDefault="00000000" w:rsidRPr="00000000" w14:paraId="00000023">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ajay manager account 45000</w:t>
      </w:r>
    </w:p>
    <w:p w:rsidR="00000000" w:rsidDel="00000000" w:rsidP="00000000" w:rsidRDefault="00000000" w:rsidRPr="00000000" w14:paraId="00000024">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varun manager sales 50000</w:t>
      </w:r>
    </w:p>
    <w:p w:rsidR="00000000" w:rsidDel="00000000" w:rsidP="00000000" w:rsidRDefault="00000000" w:rsidRPr="00000000" w14:paraId="00000025">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amit manager account 47000 </w:t>
      </w:r>
    </w:p>
    <w:p w:rsidR="00000000" w:rsidDel="00000000" w:rsidP="00000000" w:rsidRDefault="00000000" w:rsidRPr="00000000" w14:paraId="00000026">
      <w:pPr>
        <w:shd w:fill="ffffff" w:val="clear"/>
        <w:spacing w:after="125"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7">
      <w:pPr>
        <w:shd w:fill="ffffff" w:val="clear"/>
        <w:spacing w:after="125"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above example, the awk command prints all the line which matches with the ‘manager’.</w:t>
      </w:r>
    </w:p>
    <w:p w:rsidR="00000000" w:rsidDel="00000000" w:rsidP="00000000" w:rsidRDefault="00000000" w:rsidRPr="00000000" w14:paraId="00000028">
      <w:pPr>
        <w:shd w:fill="ffffff" w:val="clear"/>
        <w:spacing w:after="0"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9">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3. Splitting a Line Into Fields : </w:t>
      </w:r>
      <w:r w:rsidDel="00000000" w:rsidR="00000000" w:rsidRPr="00000000">
        <w:rPr>
          <w:rFonts w:ascii="Roboto" w:cs="Roboto" w:eastAsia="Roboto" w:hAnsi="Roboto"/>
          <w:sz w:val="20"/>
          <w:szCs w:val="20"/>
          <w:rtl w:val="0"/>
        </w:rPr>
        <w:t xml:space="preserve">For each record i.e line, the awk command splits the record delimited by whitespace character by default and stores it in the $n variables. If the line has 4 words, it will be stored in $1, $2, $3 and $4 respectively. Also, $0 represents the whole line.</w:t>
      </w:r>
    </w:p>
    <w:p w:rsidR="00000000" w:rsidDel="00000000" w:rsidP="00000000" w:rsidRDefault="00000000" w:rsidRPr="00000000" w14:paraId="0000002A">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B">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'{print $1,$4}' employee.txt </w:t>
      </w:r>
    </w:p>
    <w:p w:rsidR="00000000" w:rsidDel="00000000" w:rsidP="00000000" w:rsidRDefault="00000000" w:rsidRPr="00000000" w14:paraId="0000002C">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Output:</w:t>
      </w:r>
      <w:r w:rsidDel="00000000" w:rsidR="00000000" w:rsidRPr="00000000">
        <w:rPr>
          <w:rtl w:val="0"/>
        </w:rPr>
      </w:r>
    </w:p>
    <w:p w:rsidR="00000000" w:rsidDel="00000000" w:rsidP="00000000" w:rsidRDefault="00000000" w:rsidRPr="00000000" w14:paraId="0000002D">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ajay 45000</w:t>
      </w:r>
    </w:p>
    <w:p w:rsidR="00000000" w:rsidDel="00000000" w:rsidP="00000000" w:rsidRDefault="00000000" w:rsidRPr="00000000" w14:paraId="0000002E">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sunil 25000</w:t>
      </w:r>
    </w:p>
    <w:p w:rsidR="00000000" w:rsidDel="00000000" w:rsidP="00000000" w:rsidRDefault="00000000" w:rsidRPr="00000000" w14:paraId="0000002F">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varun 50000</w:t>
      </w:r>
    </w:p>
    <w:p w:rsidR="00000000" w:rsidDel="00000000" w:rsidP="00000000" w:rsidRDefault="00000000" w:rsidRPr="00000000" w14:paraId="00000030">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amit 47000</w:t>
      </w:r>
    </w:p>
    <w:p w:rsidR="00000000" w:rsidDel="00000000" w:rsidP="00000000" w:rsidRDefault="00000000" w:rsidRPr="00000000" w14:paraId="00000031">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tarun 15000</w:t>
      </w:r>
    </w:p>
    <w:p w:rsidR="00000000" w:rsidDel="00000000" w:rsidP="00000000" w:rsidRDefault="00000000" w:rsidRPr="00000000" w14:paraId="00000032">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deepak 23000</w:t>
      </w:r>
    </w:p>
    <w:p w:rsidR="00000000" w:rsidDel="00000000" w:rsidP="00000000" w:rsidRDefault="00000000" w:rsidRPr="00000000" w14:paraId="00000033">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sunil 13000</w:t>
      </w:r>
    </w:p>
    <w:p w:rsidR="00000000" w:rsidDel="00000000" w:rsidP="00000000" w:rsidRDefault="00000000" w:rsidRPr="00000000" w14:paraId="00000034">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satvik 80000 </w:t>
      </w:r>
    </w:p>
    <w:p w:rsidR="00000000" w:rsidDel="00000000" w:rsidP="00000000" w:rsidRDefault="00000000" w:rsidRPr="00000000" w14:paraId="00000035">
      <w:pPr>
        <w:shd w:fill="ffffff" w:val="clear"/>
        <w:spacing w:after="125"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above example, $1 and $4 </w:t>
      </w:r>
      <w:sdt>
        <w:sdtPr>
          <w:tag w:val="goog_rdk_3"/>
        </w:sdtPr>
        <w:sdtContent>
          <w:ins w:author="Susmitha Bobbala" w:id="2" w:date="2023-03-08T17:42:04Z">
            <w:r w:rsidDel="00000000" w:rsidR="00000000" w:rsidRPr="00000000">
              <w:rPr>
                <w:rFonts w:ascii="Roboto" w:cs="Roboto" w:eastAsia="Roboto" w:hAnsi="Roboto"/>
                <w:sz w:val="20"/>
                <w:szCs w:val="20"/>
                <w:rtl w:val="0"/>
              </w:rPr>
              <w:t xml:space="preserve">represent</w:t>
            </w:r>
          </w:ins>
        </w:sdtContent>
      </w:sdt>
      <w:sdt>
        <w:sdtPr>
          <w:tag w:val="goog_rdk_4"/>
        </w:sdtPr>
        <w:sdtContent>
          <w:del w:author="Susmitha Bobbala" w:id="2" w:date="2023-03-08T17:42:04Z">
            <w:r w:rsidDel="00000000" w:rsidR="00000000" w:rsidRPr="00000000">
              <w:rPr>
                <w:rFonts w:ascii="Roboto" w:cs="Roboto" w:eastAsia="Roboto" w:hAnsi="Roboto"/>
                <w:sz w:val="20"/>
                <w:szCs w:val="20"/>
                <w:rtl w:val="0"/>
              </w:rPr>
              <w:delText xml:space="preserve">represents</w:delText>
            </w:r>
          </w:del>
        </w:sdtContent>
      </w:sdt>
      <w:r w:rsidDel="00000000" w:rsidR="00000000" w:rsidRPr="00000000">
        <w:rPr>
          <w:rFonts w:ascii="Roboto" w:cs="Roboto" w:eastAsia="Roboto" w:hAnsi="Roboto"/>
          <w:sz w:val="20"/>
          <w:szCs w:val="20"/>
          <w:rtl w:val="0"/>
        </w:rPr>
        <w:t xml:space="preserve"> Name and Salary fields respectively.</w:t>
      </w:r>
    </w:p>
    <w:p w:rsidR="00000000" w:rsidDel="00000000" w:rsidP="00000000" w:rsidRDefault="00000000" w:rsidRPr="00000000" w14:paraId="00000036">
      <w:pPr>
        <w:shd w:fill="ffffff" w:val="clear"/>
        <w:spacing w:after="0"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Built In Variables In Awk</w:t>
      </w:r>
    </w:p>
    <w:p w:rsidR="00000000" w:rsidDel="00000000" w:rsidP="00000000" w:rsidRDefault="00000000" w:rsidRPr="00000000" w14:paraId="00000037">
      <w:pPr>
        <w:shd w:fill="ffffff" w:val="clear"/>
        <w:spacing w:after="0" w:line="240" w:lineRule="auto"/>
        <w:jc w:val="cente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8">
      <w:pPr>
        <w:shd w:fill="ffffff" w:val="clear"/>
        <w:spacing w:after="125"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Awk’s built-in variables include the field variables—$1, $2, $3, and so on ($0 is the entire line) — that break a line of text into individual words or pieces called fields.</w:t>
      </w:r>
    </w:p>
    <w:p w:rsidR="00000000" w:rsidDel="00000000" w:rsidP="00000000" w:rsidRDefault="00000000" w:rsidRPr="00000000" w14:paraId="00000039">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NR:</w:t>
      </w:r>
      <w:r w:rsidDel="00000000" w:rsidR="00000000" w:rsidRPr="00000000">
        <w:rPr>
          <w:rFonts w:ascii="Roboto" w:cs="Roboto" w:eastAsia="Roboto" w:hAnsi="Roboto"/>
          <w:sz w:val="20"/>
          <w:szCs w:val="20"/>
          <w:rtl w:val="0"/>
        </w:rPr>
        <w:t xml:space="preserve"> NR command keeps a current count of the number of input records. Remember that records are usually lines. Awk command performs the pattern/action statements once for each record in a file.</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NF:</w:t>
      </w:r>
      <w:r w:rsidDel="00000000" w:rsidR="00000000" w:rsidRPr="00000000">
        <w:rPr>
          <w:rFonts w:ascii="Roboto" w:cs="Roboto" w:eastAsia="Roboto" w:hAnsi="Roboto"/>
          <w:sz w:val="20"/>
          <w:szCs w:val="20"/>
          <w:rtl w:val="0"/>
        </w:rPr>
        <w:t xml:space="preserve"> NF command keeps a count of the number of fields within the current input record.</w:t>
      </w:r>
    </w:p>
    <w:p w:rsidR="00000000" w:rsidDel="00000000" w:rsidP="00000000" w:rsidRDefault="00000000" w:rsidRPr="00000000" w14:paraId="0000003C">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D">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FS:</w:t>
      </w:r>
      <w:r w:rsidDel="00000000" w:rsidR="00000000" w:rsidRPr="00000000">
        <w:rPr>
          <w:rFonts w:ascii="Roboto" w:cs="Roboto" w:eastAsia="Roboto" w:hAnsi="Roboto"/>
          <w:sz w:val="20"/>
          <w:szCs w:val="20"/>
          <w:rtl w:val="0"/>
        </w:rPr>
        <w:t xml:space="preserve"> FS command contains the field separator character which is used to divide fields on the input line. The default is “white space”, meaning space and tab characters. FS can be reassigned to another character (typically in BEGIN) to change the field separator.</w:t>
      </w:r>
    </w:p>
    <w:p w:rsidR="00000000" w:rsidDel="00000000" w:rsidP="00000000" w:rsidRDefault="00000000" w:rsidRPr="00000000" w14:paraId="0000003E">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F">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RS:</w:t>
      </w:r>
      <w:r w:rsidDel="00000000" w:rsidR="00000000" w:rsidRPr="00000000">
        <w:rPr>
          <w:rFonts w:ascii="Roboto" w:cs="Roboto" w:eastAsia="Roboto" w:hAnsi="Roboto"/>
          <w:sz w:val="20"/>
          <w:szCs w:val="20"/>
          <w:rtl w:val="0"/>
        </w:rPr>
        <w:t xml:space="preserve"> RS command stores the current record separator character. Since, by default, an input line is the input record, the default record separator character is a newline.</w:t>
      </w:r>
    </w:p>
    <w:p w:rsidR="00000000" w:rsidDel="00000000" w:rsidP="00000000" w:rsidRDefault="00000000" w:rsidRPr="00000000" w14:paraId="00000040">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1">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OFS:</w:t>
      </w:r>
      <w:r w:rsidDel="00000000" w:rsidR="00000000" w:rsidRPr="00000000">
        <w:rPr>
          <w:rFonts w:ascii="Roboto" w:cs="Roboto" w:eastAsia="Roboto" w:hAnsi="Roboto"/>
          <w:sz w:val="20"/>
          <w:szCs w:val="20"/>
          <w:rtl w:val="0"/>
        </w:rPr>
        <w:t xml:space="preserve"> OFS command stores the output field separator, which separates the fields when Awk prints them. The default is a blank space. Whenever print has several parameters separated with commas, it will print the value of OFS in between each parameter.</w:t>
      </w:r>
    </w:p>
    <w:p w:rsidR="00000000" w:rsidDel="00000000" w:rsidP="00000000" w:rsidRDefault="00000000" w:rsidRPr="00000000" w14:paraId="00000042">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3">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ORS:</w:t>
      </w:r>
      <w:r w:rsidDel="00000000" w:rsidR="00000000" w:rsidRPr="00000000">
        <w:rPr>
          <w:rFonts w:ascii="Roboto" w:cs="Roboto" w:eastAsia="Roboto" w:hAnsi="Roboto"/>
          <w:sz w:val="20"/>
          <w:szCs w:val="20"/>
          <w:rtl w:val="0"/>
        </w:rPr>
        <w:t xml:space="preserve"> ORS command stores the output record separator, which separates the output lines when Awk prints them. The default is a newline character. print automatically outputs the contents of ORS at the end of whatever it is given to print.</w:t>
      </w:r>
    </w:p>
    <w:p w:rsidR="00000000" w:rsidDel="00000000" w:rsidP="00000000" w:rsidRDefault="00000000" w:rsidRPr="00000000" w14:paraId="00000044">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5">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Examples:</w:t>
      </w:r>
      <w:r w:rsidDel="00000000" w:rsidR="00000000" w:rsidRPr="00000000">
        <w:rPr>
          <w:rtl w:val="0"/>
        </w:rPr>
      </w:r>
    </w:p>
    <w:p w:rsidR="00000000" w:rsidDel="00000000" w:rsidP="00000000" w:rsidRDefault="00000000" w:rsidRPr="00000000" w14:paraId="00000046">
      <w:pPr>
        <w:shd w:fill="ffffff" w:val="clear"/>
        <w:spacing w:after="0"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Use of NR built-in variables (Display Line Number)</w:t>
      </w:r>
    </w:p>
    <w:p w:rsidR="00000000" w:rsidDel="00000000" w:rsidP="00000000" w:rsidRDefault="00000000" w:rsidRPr="00000000" w14:paraId="00000047">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8">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'{print NR,$0}' employee.txt </w:t>
      </w:r>
    </w:p>
    <w:p w:rsidR="00000000" w:rsidDel="00000000" w:rsidP="00000000" w:rsidRDefault="00000000" w:rsidRPr="00000000" w14:paraId="00000049">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Output:</w:t>
      </w:r>
      <w:r w:rsidDel="00000000" w:rsidR="00000000" w:rsidRPr="00000000">
        <w:rPr>
          <w:rtl w:val="0"/>
        </w:rPr>
      </w:r>
    </w:p>
    <w:p w:rsidR="00000000" w:rsidDel="00000000" w:rsidP="00000000" w:rsidRDefault="00000000" w:rsidRPr="00000000" w14:paraId="0000004A">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ajay manager account 45000</w:t>
      </w:r>
    </w:p>
    <w:p w:rsidR="00000000" w:rsidDel="00000000" w:rsidP="00000000" w:rsidRDefault="00000000" w:rsidRPr="00000000" w14:paraId="0000004B">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2 sunil clerk account 25000</w:t>
      </w:r>
    </w:p>
    <w:p w:rsidR="00000000" w:rsidDel="00000000" w:rsidP="00000000" w:rsidRDefault="00000000" w:rsidRPr="00000000" w14:paraId="0000004C">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3 varun manager sales 50000</w:t>
      </w:r>
    </w:p>
    <w:p w:rsidR="00000000" w:rsidDel="00000000" w:rsidP="00000000" w:rsidRDefault="00000000" w:rsidRPr="00000000" w14:paraId="0000004D">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4 amit manager account 47000</w:t>
      </w:r>
    </w:p>
    <w:p w:rsidR="00000000" w:rsidDel="00000000" w:rsidP="00000000" w:rsidRDefault="00000000" w:rsidRPr="00000000" w14:paraId="0000004E">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5 tarun peon sales 15000</w:t>
      </w:r>
    </w:p>
    <w:p w:rsidR="00000000" w:rsidDel="00000000" w:rsidP="00000000" w:rsidRDefault="00000000" w:rsidRPr="00000000" w14:paraId="0000004F">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6 deepak clerk sales 23000</w:t>
      </w:r>
    </w:p>
    <w:p w:rsidR="00000000" w:rsidDel="00000000" w:rsidP="00000000" w:rsidRDefault="00000000" w:rsidRPr="00000000" w14:paraId="00000050">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7 sunil peon sales 13000</w:t>
      </w:r>
    </w:p>
    <w:p w:rsidR="00000000" w:rsidDel="00000000" w:rsidP="00000000" w:rsidRDefault="00000000" w:rsidRPr="00000000" w14:paraId="00000051">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8 satvik director purchase 80000 </w:t>
      </w:r>
    </w:p>
    <w:p w:rsidR="00000000" w:rsidDel="00000000" w:rsidP="00000000" w:rsidRDefault="00000000" w:rsidRPr="00000000" w14:paraId="00000052">
      <w:pPr>
        <w:shd w:fill="ffffff" w:val="clear"/>
        <w:spacing w:after="125"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3">
      <w:pPr>
        <w:shd w:fill="ffffff" w:val="clear"/>
        <w:spacing w:after="125"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above example, the awk command with NR prints all the lines along with the line number.</w:t>
      </w:r>
    </w:p>
    <w:p w:rsidR="00000000" w:rsidDel="00000000" w:rsidP="00000000" w:rsidRDefault="00000000" w:rsidRPr="00000000" w14:paraId="00000054">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Use of NF built-in variables (Display Last Field)</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'{print $1,$NF}' employee.txt </w:t>
      </w:r>
    </w:p>
    <w:p w:rsidR="00000000" w:rsidDel="00000000" w:rsidP="00000000" w:rsidRDefault="00000000" w:rsidRPr="00000000" w14:paraId="00000057">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Output:</w:t>
      </w:r>
      <w:r w:rsidDel="00000000" w:rsidR="00000000" w:rsidRPr="00000000">
        <w:rPr>
          <w:rtl w:val="0"/>
        </w:rPr>
      </w:r>
    </w:p>
    <w:p w:rsidR="00000000" w:rsidDel="00000000" w:rsidP="00000000" w:rsidRDefault="00000000" w:rsidRPr="00000000" w14:paraId="00000058">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ajay 45000</w:t>
      </w:r>
    </w:p>
    <w:p w:rsidR="00000000" w:rsidDel="00000000" w:rsidP="00000000" w:rsidRDefault="00000000" w:rsidRPr="00000000" w14:paraId="00000059">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sunil 25000</w:t>
      </w:r>
    </w:p>
    <w:p w:rsidR="00000000" w:rsidDel="00000000" w:rsidP="00000000" w:rsidRDefault="00000000" w:rsidRPr="00000000" w14:paraId="0000005A">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varun 50000</w:t>
      </w:r>
    </w:p>
    <w:p w:rsidR="00000000" w:rsidDel="00000000" w:rsidP="00000000" w:rsidRDefault="00000000" w:rsidRPr="00000000" w14:paraId="0000005B">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amit 47000</w:t>
      </w:r>
    </w:p>
    <w:p w:rsidR="00000000" w:rsidDel="00000000" w:rsidP="00000000" w:rsidRDefault="00000000" w:rsidRPr="00000000" w14:paraId="0000005C">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tarun 15000</w:t>
      </w:r>
    </w:p>
    <w:p w:rsidR="00000000" w:rsidDel="00000000" w:rsidP="00000000" w:rsidRDefault="00000000" w:rsidRPr="00000000" w14:paraId="0000005D">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deepak 23000</w:t>
      </w:r>
    </w:p>
    <w:p w:rsidR="00000000" w:rsidDel="00000000" w:rsidP="00000000" w:rsidRDefault="00000000" w:rsidRPr="00000000" w14:paraId="0000005E">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sunil 13000</w:t>
      </w:r>
    </w:p>
    <w:p w:rsidR="00000000" w:rsidDel="00000000" w:rsidP="00000000" w:rsidRDefault="00000000" w:rsidRPr="00000000" w14:paraId="0000005F">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satvik 80000 </w:t>
      </w:r>
    </w:p>
    <w:p w:rsidR="00000000" w:rsidDel="00000000" w:rsidP="00000000" w:rsidRDefault="00000000" w:rsidRPr="00000000" w14:paraId="00000060">
      <w:pPr>
        <w:shd w:fill="ffffff" w:val="clear"/>
        <w:spacing w:after="125"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above example $1 represents Name and $NF represents Salary. We can get the Salary using $NF , where $NF represents last field.</w:t>
      </w:r>
    </w:p>
    <w:p w:rsidR="00000000" w:rsidDel="00000000" w:rsidP="00000000" w:rsidRDefault="00000000" w:rsidRPr="00000000" w14:paraId="00000061">
      <w:pPr>
        <w:shd w:fill="ffffff" w:val="clear"/>
        <w:spacing w:after="0"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Another use of NR built-in variables (Display Line From 3 to 6)</w:t>
      </w:r>
    </w:p>
    <w:p w:rsidR="00000000" w:rsidDel="00000000" w:rsidP="00000000" w:rsidRDefault="00000000" w:rsidRPr="00000000" w14:paraId="00000062">
      <w:pPr>
        <w:shd w:fill="ffffff" w:val="clear"/>
        <w:spacing w:after="0"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3">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'NR==3, NR==6 {print NR,$0}' employee.txt </w:t>
      </w:r>
    </w:p>
    <w:p w:rsidR="00000000" w:rsidDel="00000000" w:rsidP="00000000" w:rsidRDefault="00000000" w:rsidRPr="00000000" w14:paraId="00000064">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Output:</w:t>
      </w:r>
      <w:r w:rsidDel="00000000" w:rsidR="00000000" w:rsidRPr="00000000">
        <w:rPr>
          <w:rtl w:val="0"/>
        </w:rPr>
      </w:r>
    </w:p>
    <w:p w:rsidR="00000000" w:rsidDel="00000000" w:rsidP="00000000" w:rsidRDefault="00000000" w:rsidRPr="00000000" w14:paraId="00000065">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3 varun manager sales 50000</w:t>
      </w:r>
    </w:p>
    <w:p w:rsidR="00000000" w:rsidDel="00000000" w:rsidP="00000000" w:rsidRDefault="00000000" w:rsidRPr="00000000" w14:paraId="00000066">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4 amit manager account 47000</w:t>
      </w:r>
    </w:p>
    <w:p w:rsidR="00000000" w:rsidDel="00000000" w:rsidP="00000000" w:rsidRDefault="00000000" w:rsidRPr="00000000" w14:paraId="00000067">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5 tarun peon sales 15000</w:t>
      </w:r>
    </w:p>
    <w:p w:rsidR="00000000" w:rsidDel="00000000" w:rsidP="00000000" w:rsidRDefault="00000000" w:rsidRPr="00000000" w14:paraId="00000068">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6 deepak clerk sales 23000 </w:t>
      </w:r>
    </w:p>
    <w:p w:rsidR="00000000" w:rsidDel="00000000" w:rsidP="00000000" w:rsidRDefault="00000000" w:rsidRPr="00000000" w14:paraId="00000069">
      <w:pPr>
        <w:shd w:fill="ffffff" w:val="clear"/>
        <w:spacing w:after="0" w:line="240" w:lineRule="auto"/>
        <w:jc w:val="cente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More Examples</w:t>
      </w:r>
      <w:r w:rsidDel="00000000" w:rsidR="00000000" w:rsidRPr="00000000">
        <w:rPr>
          <w:rtl w:val="0"/>
        </w:rPr>
      </w:r>
    </w:p>
    <w:p w:rsidR="00000000" w:rsidDel="00000000" w:rsidP="00000000" w:rsidRDefault="00000000" w:rsidRPr="00000000" w14:paraId="0000006A">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For the given text file:</w:t>
      </w:r>
      <w:r w:rsidDel="00000000" w:rsidR="00000000" w:rsidRPr="00000000">
        <w:rPr>
          <w:rtl w:val="0"/>
        </w:rPr>
      </w:r>
    </w:p>
    <w:p w:rsidR="00000000" w:rsidDel="00000000" w:rsidP="00000000" w:rsidRDefault="00000000" w:rsidRPr="00000000" w14:paraId="0000006B">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$cat &gt; test.txt</w:t>
      </w:r>
    </w:p>
    <w:p w:rsidR="00000000" w:rsidDel="00000000" w:rsidP="00000000" w:rsidRDefault="00000000" w:rsidRPr="00000000" w14:paraId="0000006C">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6D">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    B    C</w:t>
      </w:r>
    </w:p>
    <w:p w:rsidR="00000000" w:rsidDel="00000000" w:rsidP="00000000" w:rsidRDefault="00000000" w:rsidRPr="00000000" w14:paraId="0000006E">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Tarun    A12    1</w:t>
      </w:r>
    </w:p>
    <w:p w:rsidR="00000000" w:rsidDel="00000000" w:rsidP="00000000" w:rsidRDefault="00000000" w:rsidRPr="00000000" w14:paraId="0000006F">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Man    B6    2</w:t>
      </w:r>
    </w:p>
    <w:p w:rsidR="00000000" w:rsidDel="00000000" w:rsidP="00000000" w:rsidRDefault="00000000" w:rsidRPr="00000000" w14:paraId="00000070">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Praveen    M42    3</w:t>
      </w:r>
    </w:p>
    <w:p w:rsidR="00000000" w:rsidDel="00000000" w:rsidP="00000000" w:rsidRDefault="00000000" w:rsidRPr="00000000" w14:paraId="00000071">
      <w:pPr>
        <w:shd w:fill="ffffff" w:val="clear"/>
        <w:spacing w:after="0"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To print the first item along with the row number(NR) separated with ” – “ from each line in test.txt: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'{print NR "- " $1 }' test.txt</w:t>
      </w:r>
    </w:p>
    <w:p w:rsidR="00000000" w:rsidDel="00000000" w:rsidP="00000000" w:rsidRDefault="00000000" w:rsidRPr="00000000" w14:paraId="00000075">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1 - Tarun</w:t>
      </w:r>
    </w:p>
    <w:p w:rsidR="00000000" w:rsidDel="00000000" w:rsidP="00000000" w:rsidRDefault="00000000" w:rsidRPr="00000000" w14:paraId="00000076">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2 – Manav    </w:t>
      </w:r>
    </w:p>
    <w:p w:rsidR="00000000" w:rsidDel="00000000" w:rsidP="00000000" w:rsidRDefault="00000000" w:rsidRPr="00000000" w14:paraId="00000077">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3 - Praveen</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To return the second row/item from test.txt: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'{print $2}' test.txt</w:t>
      </w:r>
    </w:p>
    <w:p w:rsidR="00000000" w:rsidDel="00000000" w:rsidP="00000000" w:rsidRDefault="00000000" w:rsidRPr="00000000" w14:paraId="0000007B">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A12</w:t>
      </w:r>
    </w:p>
    <w:p w:rsidR="00000000" w:rsidDel="00000000" w:rsidP="00000000" w:rsidRDefault="00000000" w:rsidRPr="00000000" w14:paraId="0000007C">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B6</w:t>
      </w:r>
    </w:p>
    <w:p w:rsidR="00000000" w:rsidDel="00000000" w:rsidP="00000000" w:rsidRDefault="00000000" w:rsidRPr="00000000" w14:paraId="0000007D">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M42</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To print any non empty line if present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'NF &gt; 0' test.txt</w:t>
      </w:r>
    </w:p>
    <w:p w:rsidR="00000000" w:rsidDel="00000000" w:rsidP="00000000" w:rsidRDefault="00000000" w:rsidRPr="00000000" w14:paraId="00000081">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0</w:t>
      </w:r>
    </w:p>
    <w:p w:rsidR="00000000" w:rsidDel="00000000" w:rsidP="00000000" w:rsidRDefault="00000000" w:rsidRPr="00000000" w14:paraId="00000082">
      <w:pPr>
        <w:shd w:fill="ffffff" w:val="clear"/>
        <w:spacing w:after="0"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83">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4) To find the length of the longest line present in the file:</w:t>
      </w:r>
      <w:r w:rsidDel="00000000" w:rsidR="00000000" w:rsidRPr="00000000">
        <w:rPr>
          <w:rFonts w:ascii="Roboto" w:cs="Roboto" w:eastAsia="Roboto" w:hAnsi="Roboto"/>
          <w:sz w:val="20"/>
          <w:szCs w:val="20"/>
          <w:rtl w:val="0"/>
        </w:rPr>
        <w:br w:type="textWrapping"/>
      </w:r>
    </w:p>
    <w:p w:rsidR="00000000" w:rsidDel="00000000" w:rsidP="00000000" w:rsidRDefault="00000000" w:rsidRPr="00000000" w14:paraId="00000084">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 if (length($0) &gt; max) max = length($0) } END { print max }' test.txt</w:t>
      </w:r>
    </w:p>
    <w:p w:rsidR="00000000" w:rsidDel="00000000" w:rsidP="00000000" w:rsidRDefault="00000000" w:rsidRPr="00000000" w14:paraId="00000085">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13</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To count the lines in a file: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'END { print NR }' test.txt</w:t>
      </w:r>
    </w:p>
    <w:p w:rsidR="00000000" w:rsidDel="00000000" w:rsidP="00000000" w:rsidRDefault="00000000" w:rsidRPr="00000000" w14:paraId="00000089">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3</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Printing lines with more than 10 characters: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'length($0) &gt; 10' test.txt</w:t>
      </w:r>
    </w:p>
    <w:p w:rsidR="00000000" w:rsidDel="00000000" w:rsidP="00000000" w:rsidRDefault="00000000" w:rsidRPr="00000000" w14:paraId="0000008D">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Tarun    A12    1</w:t>
      </w:r>
    </w:p>
    <w:p w:rsidR="00000000" w:rsidDel="00000000" w:rsidP="00000000" w:rsidRDefault="00000000" w:rsidRPr="00000000" w14:paraId="0000008E">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Praveen    M42    3</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To find/check for any string in any column: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 if($3 == "B6") print $0;}' test.txt</w:t>
      </w:r>
    </w:p>
    <w:p w:rsidR="00000000" w:rsidDel="00000000" w:rsidP="00000000" w:rsidRDefault="00000000" w:rsidRPr="00000000" w14:paraId="00000092">
      <w:pPr>
        <w:shd w:fill="ffffff" w:val="clear"/>
        <w:spacing w:after="0"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93">
      <w:pPr>
        <w:shd w:fill="ffffff" w:val="clear"/>
        <w:spacing w:after="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8) To print the squares of first numbers from 1 to n say 6:</w:t>
      </w:r>
      <w:r w:rsidDel="00000000" w:rsidR="00000000" w:rsidRPr="00000000">
        <w:rPr>
          <w:rtl w:val="0"/>
        </w:rPr>
      </w:r>
    </w:p>
    <w:p w:rsidR="00000000" w:rsidDel="00000000" w:rsidP="00000000" w:rsidRDefault="00000000" w:rsidRPr="00000000" w14:paraId="00000094">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awk 'BEGIN { for(i=1;i&lt;=6;i++) print "square of", i, "is",i*i; }'</w:t>
      </w:r>
    </w:p>
    <w:p w:rsidR="00000000" w:rsidDel="00000000" w:rsidP="00000000" w:rsidRDefault="00000000" w:rsidRPr="00000000" w14:paraId="00000095">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square of 1 is 1</w:t>
      </w:r>
    </w:p>
    <w:p w:rsidR="00000000" w:rsidDel="00000000" w:rsidP="00000000" w:rsidRDefault="00000000" w:rsidRPr="00000000" w14:paraId="00000096">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square of 2 is 4</w:t>
      </w:r>
    </w:p>
    <w:p w:rsidR="00000000" w:rsidDel="00000000" w:rsidP="00000000" w:rsidRDefault="00000000" w:rsidRPr="00000000" w14:paraId="00000097">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square of 3 is 9</w:t>
      </w:r>
    </w:p>
    <w:p w:rsidR="00000000" w:rsidDel="00000000" w:rsidP="00000000" w:rsidRDefault="00000000" w:rsidRPr="00000000" w14:paraId="00000098">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square of 4 is 16</w:t>
      </w:r>
    </w:p>
    <w:p w:rsidR="00000000" w:rsidDel="00000000" w:rsidP="00000000" w:rsidRDefault="00000000" w:rsidRPr="00000000" w14:paraId="00000099">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square of 5 is 25</w:t>
      </w:r>
    </w:p>
    <w:p w:rsidR="00000000" w:rsidDel="00000000" w:rsidP="00000000" w:rsidRDefault="00000000" w:rsidRPr="00000000" w14:paraId="0000009A">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5"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square of 6 is 36</w:t>
      </w:r>
    </w:p>
    <w:tbl>
      <w:tblPr>
        <w:tblStyle w:val="Table1"/>
        <w:tblW w:w="8941.0" w:type="dxa"/>
        <w:jc w:val="left"/>
        <w:tblInd w:w="-88.0" w:type="dxa"/>
        <w:tblBorders>
          <w:top w:color="c5c9d3" w:space="0" w:sz="4" w:val="single"/>
          <w:left w:color="c5c9d3" w:space="0" w:sz="4" w:val="single"/>
          <w:bottom w:color="c5c9d3" w:space="0" w:sz="4" w:val="single"/>
          <w:right w:color="c5c9d3" w:space="0" w:sz="4" w:val="single"/>
        </w:tblBorders>
        <w:tblLayout w:type="fixed"/>
        <w:tblLook w:val="0400"/>
      </w:tblPr>
      <w:tblGrid>
        <w:gridCol w:w="1185"/>
        <w:gridCol w:w="1700"/>
        <w:gridCol w:w="1287"/>
        <w:gridCol w:w="2578"/>
        <w:gridCol w:w="2191"/>
        <w:tblGridChange w:id="0">
          <w:tblGrid>
            <w:gridCol w:w="1185"/>
            <w:gridCol w:w="1700"/>
            <w:gridCol w:w="1287"/>
            <w:gridCol w:w="2578"/>
            <w:gridCol w:w="2191"/>
          </w:tblGrid>
        </w:tblGridChange>
      </w:tblGrid>
      <w:tr>
        <w:trPr>
          <w:cantSplit w:val="0"/>
          <w:tblHeader w:val="0"/>
        </w:trPr>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9B">
            <w:pPr>
              <w:spacing w:after="150" w:line="240" w:lineRule="auto"/>
              <w:jc w:val="both"/>
              <w:rPr>
                <w:rFonts w:ascii="Arial" w:cs="Arial" w:eastAsia="Arial" w:hAnsi="Arial"/>
                <w:color w:val="001c3b"/>
                <w:sz w:val="20"/>
                <w:szCs w:val="20"/>
              </w:rPr>
            </w:pPr>
            <w:r w:rsidDel="00000000" w:rsidR="00000000" w:rsidRPr="00000000">
              <w:rPr>
                <w:rFonts w:ascii="Arial" w:cs="Arial" w:eastAsia="Arial" w:hAnsi="Arial"/>
                <w:b w:val="1"/>
                <w:color w:val="001c3b"/>
                <w:sz w:val="20"/>
                <w:szCs w:val="20"/>
                <w:rtl w:val="0"/>
              </w:rPr>
              <w:t xml:space="preserve">ID</w:t>
            </w:r>
            <w:r w:rsidDel="00000000" w:rsidR="00000000" w:rsidRPr="00000000">
              <w:rPr>
                <w:rtl w:val="0"/>
              </w:rPr>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9C">
            <w:pPr>
              <w:spacing w:after="150" w:line="240" w:lineRule="auto"/>
              <w:jc w:val="both"/>
              <w:rPr>
                <w:rFonts w:ascii="Arial" w:cs="Arial" w:eastAsia="Arial" w:hAnsi="Arial"/>
                <w:color w:val="001c3b"/>
                <w:sz w:val="20"/>
                <w:szCs w:val="20"/>
              </w:rPr>
            </w:pPr>
            <w:r w:rsidDel="00000000" w:rsidR="00000000" w:rsidRPr="00000000">
              <w:rPr>
                <w:rFonts w:ascii="Arial" w:cs="Arial" w:eastAsia="Arial" w:hAnsi="Arial"/>
                <w:b w:val="1"/>
                <w:color w:val="001c3b"/>
                <w:sz w:val="20"/>
                <w:szCs w:val="20"/>
                <w:rtl w:val="0"/>
              </w:rPr>
              <w:t xml:space="preserve">Name</w:t>
            </w:r>
            <w:r w:rsidDel="00000000" w:rsidR="00000000" w:rsidRPr="00000000">
              <w:rPr>
                <w:rtl w:val="0"/>
              </w:rPr>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9D">
            <w:pPr>
              <w:spacing w:after="150" w:line="240" w:lineRule="auto"/>
              <w:jc w:val="both"/>
              <w:rPr>
                <w:rFonts w:ascii="Arial" w:cs="Arial" w:eastAsia="Arial" w:hAnsi="Arial"/>
                <w:color w:val="001c3b"/>
                <w:sz w:val="20"/>
                <w:szCs w:val="20"/>
              </w:rPr>
            </w:pPr>
            <w:r w:rsidDel="00000000" w:rsidR="00000000" w:rsidRPr="00000000">
              <w:rPr>
                <w:rFonts w:ascii="Arial" w:cs="Arial" w:eastAsia="Arial" w:hAnsi="Arial"/>
                <w:b w:val="1"/>
                <w:color w:val="001c3b"/>
                <w:sz w:val="20"/>
                <w:szCs w:val="20"/>
                <w:rtl w:val="0"/>
              </w:rPr>
              <w:t xml:space="preserve">Age</w:t>
            </w:r>
            <w:r w:rsidDel="00000000" w:rsidR="00000000" w:rsidRPr="00000000">
              <w:rPr>
                <w:rtl w:val="0"/>
              </w:rPr>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9E">
            <w:pPr>
              <w:spacing w:after="150" w:line="240" w:lineRule="auto"/>
              <w:jc w:val="both"/>
              <w:rPr>
                <w:rFonts w:ascii="Arial" w:cs="Arial" w:eastAsia="Arial" w:hAnsi="Arial"/>
                <w:color w:val="001c3b"/>
                <w:sz w:val="20"/>
                <w:szCs w:val="20"/>
              </w:rPr>
            </w:pPr>
            <w:r w:rsidDel="00000000" w:rsidR="00000000" w:rsidRPr="00000000">
              <w:rPr>
                <w:rFonts w:ascii="Arial" w:cs="Arial" w:eastAsia="Arial" w:hAnsi="Arial"/>
                <w:b w:val="1"/>
                <w:color w:val="001c3b"/>
                <w:sz w:val="20"/>
                <w:szCs w:val="20"/>
                <w:rtl w:val="0"/>
              </w:rPr>
              <w:t xml:space="preserve">Company</w:t>
            </w:r>
            <w:r w:rsidDel="00000000" w:rsidR="00000000" w:rsidRPr="00000000">
              <w:rPr>
                <w:rtl w:val="0"/>
              </w:rPr>
            </w:r>
          </w:p>
        </w:tc>
        <w:tc>
          <w:tcPr>
            <w:tcBorders>
              <w:right w:color="000000" w:space="0" w:sz="0" w:val="nil"/>
            </w:tcBorders>
            <w:tcMar>
              <w:top w:w="88.0" w:type="dxa"/>
              <w:left w:w="88.0" w:type="dxa"/>
              <w:bottom w:w="88.0" w:type="dxa"/>
              <w:right w:w="88.0" w:type="dxa"/>
            </w:tcMar>
            <w:vAlign w:val="center"/>
          </w:tcPr>
          <w:p w:rsidR="00000000" w:rsidDel="00000000" w:rsidP="00000000" w:rsidRDefault="00000000" w:rsidRPr="00000000" w14:paraId="0000009F">
            <w:pPr>
              <w:spacing w:after="150" w:line="240" w:lineRule="auto"/>
              <w:jc w:val="both"/>
              <w:rPr>
                <w:rFonts w:ascii="Arial" w:cs="Arial" w:eastAsia="Arial" w:hAnsi="Arial"/>
                <w:color w:val="001c3b"/>
                <w:sz w:val="20"/>
                <w:szCs w:val="20"/>
              </w:rPr>
            </w:pPr>
            <w:r w:rsidDel="00000000" w:rsidR="00000000" w:rsidRPr="00000000">
              <w:rPr>
                <w:rFonts w:ascii="Arial" w:cs="Arial" w:eastAsia="Arial" w:hAnsi="Arial"/>
                <w:b w:val="1"/>
                <w:color w:val="001c3b"/>
                <w:sz w:val="20"/>
                <w:szCs w:val="20"/>
                <w:rtl w:val="0"/>
              </w:rPr>
              <w:t xml:space="preserve">Skill </w:t>
            </w:r>
            <w:r w:rsidDel="00000000" w:rsidR="00000000" w:rsidRPr="00000000">
              <w:rPr>
                <w:rtl w:val="0"/>
              </w:rPr>
            </w:r>
          </w:p>
        </w:tc>
      </w:tr>
      <w:tr>
        <w:trPr>
          <w:cantSplit w:val="0"/>
          <w:tblHeader w:val="0"/>
        </w:trPr>
        <w:tc>
          <w:tcPr>
            <w:tcBorders>
              <w:left w:color="c5c9d3" w:space="0" w:sz="4" w:val="single"/>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0">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101</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1">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John</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2">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28</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3">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Apple</w:t>
            </w:r>
          </w:p>
        </w:tc>
        <w:tc>
          <w:tcPr>
            <w:tcBorders>
              <w:right w:color="000000" w:space="0" w:sz="0" w:val="nil"/>
            </w:tcBorders>
            <w:tcMar>
              <w:top w:w="88.0" w:type="dxa"/>
              <w:left w:w="88.0" w:type="dxa"/>
              <w:bottom w:w="88.0" w:type="dxa"/>
              <w:right w:w="88.0" w:type="dxa"/>
            </w:tcMar>
            <w:vAlign w:val="center"/>
          </w:tcPr>
          <w:p w:rsidR="00000000" w:rsidDel="00000000" w:rsidP="00000000" w:rsidRDefault="00000000" w:rsidRPr="00000000" w14:paraId="000000A4">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iOS</w:t>
            </w:r>
          </w:p>
        </w:tc>
      </w:tr>
      <w:tr>
        <w:trPr>
          <w:cantSplit w:val="0"/>
          <w:tblHeader w:val="0"/>
        </w:trPr>
        <w:tc>
          <w:tcPr>
            <w:tcBorders>
              <w:left w:color="c5c9d3" w:space="0" w:sz="4" w:val="single"/>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5">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102</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6">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Chris</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7">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33</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8">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NextDoor</w:t>
            </w:r>
          </w:p>
        </w:tc>
        <w:tc>
          <w:tcPr>
            <w:tcBorders>
              <w:right w:color="000000" w:space="0" w:sz="0" w:val="nil"/>
            </w:tcBorders>
            <w:tcMar>
              <w:top w:w="88.0" w:type="dxa"/>
              <w:left w:w="88.0" w:type="dxa"/>
              <w:bottom w:w="88.0" w:type="dxa"/>
              <w:right w:w="88.0" w:type="dxa"/>
            </w:tcMar>
            <w:vAlign w:val="center"/>
          </w:tcPr>
          <w:p w:rsidR="00000000" w:rsidDel="00000000" w:rsidP="00000000" w:rsidRDefault="00000000" w:rsidRPr="00000000" w14:paraId="000000A9">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Android</w:t>
            </w:r>
          </w:p>
        </w:tc>
      </w:tr>
      <w:tr>
        <w:trPr>
          <w:cantSplit w:val="0"/>
          <w:tblHeader w:val="0"/>
        </w:trPr>
        <w:tc>
          <w:tcPr>
            <w:tcBorders>
              <w:left w:color="c5c9d3" w:space="0" w:sz="4" w:val="single"/>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A">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103</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B">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Smith</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C">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45</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D">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Facebook</w:t>
            </w:r>
          </w:p>
        </w:tc>
        <w:tc>
          <w:tcPr>
            <w:tcBorders>
              <w:right w:color="000000" w:space="0" w:sz="0" w:val="nil"/>
            </w:tcBorders>
            <w:tcMar>
              <w:top w:w="88.0" w:type="dxa"/>
              <w:left w:w="88.0" w:type="dxa"/>
              <w:bottom w:w="88.0" w:type="dxa"/>
              <w:right w:w="88.0" w:type="dxa"/>
            </w:tcMar>
            <w:vAlign w:val="center"/>
          </w:tcPr>
          <w:p w:rsidR="00000000" w:rsidDel="00000000" w:rsidP="00000000" w:rsidRDefault="00000000" w:rsidRPr="00000000" w14:paraId="000000AE">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Haskell</w:t>
            </w:r>
          </w:p>
        </w:tc>
      </w:tr>
      <w:tr>
        <w:trPr>
          <w:cantSplit w:val="0"/>
          <w:tblHeader w:val="0"/>
        </w:trPr>
        <w:tc>
          <w:tcPr>
            <w:tcBorders>
              <w:left w:color="c5c9d3" w:space="0" w:sz="4" w:val="single"/>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AF">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104</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B0">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Jack </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B1">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33</w:t>
            </w:r>
          </w:p>
        </w:tc>
        <w:tc>
          <w:tcPr>
            <w:tcBorders>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B2">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Apple</w:t>
            </w:r>
          </w:p>
        </w:tc>
        <w:tc>
          <w:tcPr>
            <w:tcBorders>
              <w:right w:color="000000" w:space="0" w:sz="0" w:val="nil"/>
            </w:tcBorders>
            <w:tcMar>
              <w:top w:w="88.0" w:type="dxa"/>
              <w:left w:w="88.0" w:type="dxa"/>
              <w:bottom w:w="88.0" w:type="dxa"/>
              <w:right w:w="88.0" w:type="dxa"/>
            </w:tcMar>
            <w:vAlign w:val="center"/>
          </w:tcPr>
          <w:p w:rsidR="00000000" w:rsidDel="00000000" w:rsidP="00000000" w:rsidRDefault="00000000" w:rsidRPr="00000000" w14:paraId="000000B3">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Java</w:t>
            </w:r>
          </w:p>
        </w:tc>
      </w:tr>
      <w:tr>
        <w:trPr>
          <w:cantSplit w:val="0"/>
          <w:tblHeader w:val="0"/>
        </w:trPr>
        <w:tc>
          <w:tcPr>
            <w:tcBorders>
              <w:left w:color="c5c9d3" w:space="0" w:sz="4" w:val="single"/>
              <w:bottom w:color="c5c9d3" w:space="0" w:sz="4" w:val="single"/>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B4">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105</w:t>
            </w:r>
          </w:p>
        </w:tc>
        <w:tc>
          <w:tcPr>
            <w:tcBorders>
              <w:bottom w:color="c5c9d3" w:space="0" w:sz="4" w:val="single"/>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B5">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May</w:t>
            </w:r>
          </w:p>
        </w:tc>
        <w:tc>
          <w:tcPr>
            <w:tcBorders>
              <w:bottom w:color="c5c9d3" w:space="0" w:sz="4" w:val="single"/>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B6">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27</w:t>
            </w:r>
          </w:p>
        </w:tc>
        <w:tc>
          <w:tcPr>
            <w:tcBorders>
              <w:bottom w:color="c5c9d3" w:space="0" w:sz="4" w:val="single"/>
              <w:right w:color="c5c9d3" w:space="0" w:sz="4" w:val="single"/>
            </w:tcBorders>
            <w:tcMar>
              <w:top w:w="88.0" w:type="dxa"/>
              <w:left w:w="88.0" w:type="dxa"/>
              <w:bottom w:w="88.0" w:type="dxa"/>
              <w:right w:w="88.0" w:type="dxa"/>
            </w:tcMar>
            <w:vAlign w:val="center"/>
          </w:tcPr>
          <w:p w:rsidR="00000000" w:rsidDel="00000000" w:rsidP="00000000" w:rsidRDefault="00000000" w:rsidRPr="00000000" w14:paraId="000000B7">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Google</w:t>
            </w:r>
          </w:p>
        </w:tc>
        <w:tc>
          <w:tcPr>
            <w:tcBorders>
              <w:bottom w:color="c5c9d3" w:space="0" w:sz="4" w:val="single"/>
              <w:right w:color="000000" w:space="0" w:sz="0" w:val="nil"/>
            </w:tcBorders>
            <w:tcMar>
              <w:top w:w="88.0" w:type="dxa"/>
              <w:left w:w="88.0" w:type="dxa"/>
              <w:bottom w:w="88.0" w:type="dxa"/>
              <w:right w:w="88.0" w:type="dxa"/>
            </w:tcMar>
            <w:vAlign w:val="center"/>
          </w:tcPr>
          <w:p w:rsidR="00000000" w:rsidDel="00000000" w:rsidP="00000000" w:rsidRDefault="00000000" w:rsidRPr="00000000" w14:paraId="000000B8">
            <w:pPr>
              <w:spacing w:after="150" w:line="240" w:lineRule="auto"/>
              <w:jc w:val="both"/>
              <w:rPr>
                <w:rFonts w:ascii="Arial" w:cs="Arial" w:eastAsia="Arial" w:hAnsi="Arial"/>
                <w:b w:val="1"/>
                <w:color w:val="001c3b"/>
                <w:sz w:val="20"/>
                <w:szCs w:val="20"/>
              </w:rPr>
            </w:pPr>
            <w:r w:rsidDel="00000000" w:rsidR="00000000" w:rsidRPr="00000000">
              <w:rPr>
                <w:rFonts w:ascii="Arial" w:cs="Arial" w:eastAsia="Arial" w:hAnsi="Arial"/>
                <w:b w:val="1"/>
                <w:color w:val="001c3b"/>
                <w:sz w:val="20"/>
                <w:szCs w:val="20"/>
                <w:rtl w:val="0"/>
              </w:rPr>
              <w:t xml:space="preserve">Python</w:t>
            </w:r>
          </w:p>
        </w:tc>
      </w:tr>
    </w:tbl>
    <w:sdt>
      <w:sdtPr>
        <w:tag w:val="goog_rdk_5"/>
      </w:sdtPr>
      <w:sdtContent>
        <w:p w:rsidR="00000000" w:rsidDel="00000000" w:rsidP="00000000" w:rsidRDefault="00000000" w:rsidRPr="00000000" w14:paraId="000000B9">
          <w:pPr>
            <w:numPr>
              <w:ilvl w:val="0"/>
              <w:numId w:val="1"/>
            </w:numPr>
            <w:ind w:left="720" w:hanging="360"/>
            <w:rPr>
              <w:u w:val="none"/>
              <w:rPrChange w:author="Samatha Reddy" w:id="3" w:date="2023-02-23T04:22:02Z">
                <w:rPr/>
              </w:rPrChange>
            </w:rPr>
            <w:pPrChange w:author="Samatha Reddy" w:id="0" w:date="2023-02-23T04:22:02Z">
              <w:pPr/>
            </w:pPrChange>
          </w:pPr>
          <w:r w:rsidDel="00000000" w:rsidR="00000000" w:rsidRPr="00000000">
            <w:rPr>
              <w:rtl w:val="0"/>
            </w:rPr>
          </w:r>
        </w:p>
      </w:sdtContent>
    </w:sdt>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497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577D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E577D6"/>
    <w:rPr>
      <w:b w:val="1"/>
      <w:bCs w:val="1"/>
    </w:rPr>
  </w:style>
  <w:style w:type="paragraph" w:styleId="HTMLPreformatted">
    <w:name w:val="HTML Preformatted"/>
    <w:basedOn w:val="Normal"/>
    <w:link w:val="HTMLPreformattedChar"/>
    <w:uiPriority w:val="99"/>
    <w:semiHidden w:val="1"/>
    <w:unhideWhenUsed w:val="1"/>
    <w:rsid w:val="00E5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577D6"/>
    <w:rPr>
      <w:rFonts w:ascii="Courier New" w:cs="Courier New" w:eastAsia="Times New Roman" w:hAnsi="Courier New"/>
      <w:sz w:val="20"/>
      <w:szCs w:val="20"/>
    </w:rPr>
  </w:style>
  <w:style w:type="paragraph" w:styleId="ListParagraph">
    <w:name w:val="List Paragraph"/>
    <w:basedOn w:val="Normal"/>
    <w:uiPriority w:val="34"/>
    <w:qFormat w:val="1"/>
    <w:rsid w:val="00E577D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2rFpbbX/r8Z1Bzzr+pRvaxW+PQ==">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2020-04-04T07:46:00Z</dcterms:created>
  <dc:creator>imran shaik</dc:creator>
</cp:coreProperties>
</file>