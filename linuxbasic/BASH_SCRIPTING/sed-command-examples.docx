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7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3"/>
        <w:gridCol w:w="4494"/>
        <w:tblGridChange w:id="0">
          <w:tblGrid>
            <w:gridCol w:w="3483"/>
            <w:gridCol w:w="449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8"/>
                <w:szCs w:val="18"/>
                <w:highlight w:val="yellow"/>
                <w:rtl w:val="0"/>
              </w:rPr>
              <w:t xml:space="preserve">Learning Linux sed command with 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  <w:rtl w:val="0"/>
              </w:rPr>
              <w:t xml:space="preserve">Linux command syntax</w:t>
            </w:r>
          </w:p>
        </w:tc>
        <w:tc>
          <w:tcPr/>
          <w:p w:rsidR="00000000" w:rsidDel="00000000" w:rsidP="00000000" w:rsidRDefault="00000000" w:rsidRPr="00000000" w14:paraId="0000000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  <w:rtl w:val="0"/>
              </w:rPr>
              <w:t xml:space="preserve">Linux command description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's/Linux|linux/RHEL/g' report.txt</w:t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every occurrence of Linux or linux with RHEL.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's/^/ /' file.txt &gt; file_new.txt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Add 8 spaces to the left of a text for pretty printing.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'/Of course/, /attention you \</w:t>
              <w:br w:type="textWrapping"/>
              <w:t xml:space="preserve">pay/p' myfile</w:t>
            </w:r>
          </w:p>
        </w:tc>
        <w:tc>
          <w:tcPr/>
          <w:p w:rsidR="00000000" w:rsidDel="00000000" w:rsidP="00000000" w:rsidRDefault="00000000" w:rsidRPr="00000000" w14:paraId="0000000D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Display only one paragraph, starting with "Of course"</w:t>
            </w:r>
          </w:p>
          <w:p w:rsidR="00000000" w:rsidDel="00000000" w:rsidP="00000000" w:rsidRDefault="00000000" w:rsidRPr="00000000" w14:paraId="0000000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and ending in "attention you pay"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12,18p file.txt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Show only lines 12-18 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12,18d file.txt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Show all of file.txt except for lines from 12 to 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G file.txt 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Double-space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-f script.sed file.txt</w:t>
            </w:r>
          </w:p>
        </w:tc>
        <w:tc>
          <w:tcPr/>
          <w:p w:rsidR="00000000" w:rsidDel="00000000" w:rsidP="00000000" w:rsidRDefault="00000000" w:rsidRPr="00000000" w14:paraId="00000016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Write all commands in script.sed and execute them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'5!s/ham/cheese/' file.txt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ham with cheese in file.txt except in the 5th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'$d' file.txt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the last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'/[0-9]\{3\}/p' file.txt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only lines with three consecutive digits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'/boom/!s/aaa/bb/' file.txt</w:t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Unless boom is found replace aaa with bb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'17,/disk/d' file.txt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lines from line 17 to 'disk'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echo ONE TWO | sed "s/one/unos/I"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Replaces one with unos in a case-insensitive manner,</w:t>
            </w:r>
          </w:p>
          <w:p w:rsidR="00000000" w:rsidDel="00000000" w:rsidP="00000000" w:rsidRDefault="00000000" w:rsidRPr="00000000" w14:paraId="00000023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so it will print "unos TWO"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'G;G' file.txt</w:t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Triple-space a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's/.$//' file.txt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way to replace dos2unix :)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's/^[ ^t]*//' file.txt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spaces in front of every line 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's/[ ^t]*$//' file.txt</w:t>
            </w:r>
          </w:p>
        </w:tc>
        <w:tc>
          <w:tcPr/>
          <w:p w:rsidR="00000000" w:rsidDel="00000000" w:rsidP="00000000" w:rsidRDefault="00000000" w:rsidRPr="00000000" w14:paraId="0000002B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spaces at the end of every line 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's/^[ ^t]*//;s/[ ^]*$//' file.txt</w:t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spaces in front and at the end of every line</w:t>
            </w:r>
          </w:p>
          <w:p w:rsidR="00000000" w:rsidDel="00000000" w:rsidP="00000000" w:rsidRDefault="00000000" w:rsidRPr="00000000" w14:paraId="0000002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of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's/foo/bar/' file.txt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foo with bar only for the first instance in a 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's/foo/bar/4' file.txt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foo with bar only for the 4th instance in a 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's/foo/bar/g' file.txt 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foo with bar for all instances in a line.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'/baz/s/foo/bar/g' file.txt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Only if line contains baz, substitute foo with 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'/./,/^$/!d' file.txt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consecutive blank lines except for EOF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'/^$/N;/\n$/D' file.txt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consecutive blank lines, but allows</w:t>
            </w:r>
          </w:p>
          <w:p w:rsidR="00000000" w:rsidDel="00000000" w:rsidP="00000000" w:rsidRDefault="00000000" w:rsidRPr="00000000" w14:paraId="0000003B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only top blank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'/./,$!d' file.txt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leading blank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'/^\n*$/{$d;N;};/\n$/ba'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trailing blank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'/\$/N; s/\\n//; ta'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If a file ends in a backslash, join it with the next (useful</w:t>
            </w:r>
          </w:p>
          <w:p w:rsidR="00000000" w:rsidDel="00000000" w:rsidP="00000000" w:rsidRDefault="00000000" w:rsidRPr="00000000" w14:paraId="0000004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for shell scripts)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'/regex/,+5/expr/'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Match regex plus the next 5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'1~3d' file.txt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every third line, starting with the first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'2~5p' file.txt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every 5th line starting with the second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's/[Nn]ick/RHEL/g' report.txt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Another way to write some example above.</w:t>
            </w:r>
          </w:p>
          <w:p w:rsidR="00000000" w:rsidDel="00000000" w:rsidP="00000000" w:rsidRDefault="00000000" w:rsidRPr="00000000" w14:paraId="0000004B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Can you guess which one?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'/RE/{p;q;}' file.txt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only the first match of</w:t>
            </w:r>
          </w:p>
          <w:p w:rsidR="00000000" w:rsidDel="00000000" w:rsidP="00000000" w:rsidRDefault="00000000" w:rsidRPr="00000000" w14:paraId="0000004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 (regular expression)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'0,/RE/{//d;}' file.txt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only the first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'0,/RE/s//to_that/' file.txt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Change only the first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's/^[^,]*,/9999,/' file.csv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Change first field to 9999 in a CSV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s/^ *\(.*[^ ]\) *$/||/;</w:t>
              <w:br w:type="textWrapping"/>
              <w:t xml:space="preserve">s/" *, */"|/g;</w:t>
              <w:br w:type="textWrapping"/>
              <w:t xml:space="preserve">: loop</w:t>
              <w:br w:type="textWrapping"/>
              <w:t xml:space="preserve">s/| *\([^",|][^,|]*\) *, */||/g;</w:t>
              <w:br w:type="textWrapping"/>
              <w:t xml:space="preserve">s/| *, */||/g;</w:t>
              <w:br w:type="textWrapping"/>
              <w:t xml:space="preserve">t loop</w:t>
              <w:br w:type="textWrapping"/>
              <w:t xml:space="preserve">s/ *|/|/g;</w:t>
              <w:br w:type="textWrapping"/>
              <w:t xml:space="preserve">s/| */|/g;</w:t>
              <w:br w:type="textWrapping"/>
              <w:t xml:space="preserve">s/^|\(.*\)|$//;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sed script to convert CSV file to bar-separated</w:t>
            </w:r>
          </w:p>
          <w:p w:rsidR="00000000" w:rsidDel="00000000" w:rsidP="00000000" w:rsidRDefault="00000000" w:rsidRPr="00000000" w14:paraId="00000057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(works only on some types of CSV,</w:t>
            </w:r>
          </w:p>
          <w:p w:rsidR="00000000" w:rsidDel="00000000" w:rsidP="00000000" w:rsidRDefault="00000000" w:rsidRPr="00000000" w14:paraId="00000058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embedded "s and commas)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':a;s/\(^\|[^0-9.]\)\([0-9]\+\)\</w:t>
              <w:br w:type="textWrapping"/>
              <w:t xml:space="preserve">([0-9]\{3\}\)/,/g;ta' file.txt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Change numbers from file.txt from 1234.56 form to 1.234.56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-r "s/\&lt;(reg|exp)[a-z]+/\U&amp;/g"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Convert any word starting with reg or exp to uppercase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'1,20 s/RHELson/White/g' file.txt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 replacement of RHELson with White only on</w:t>
            </w:r>
          </w:p>
          <w:p w:rsidR="00000000" w:rsidDel="00000000" w:rsidP="00000000" w:rsidRDefault="00000000" w:rsidRPr="00000000" w14:paraId="0000005F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lines between 1 and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'1,20 !s/RHELson/White/g' file.txt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The above reversed (match all except lines 1-20)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'/from/,/until/ { s/\&lt;red\&gt;/magenta/g; \</w:t>
              <w:br w:type="textWrapping"/>
              <w:t xml:space="preserve">s/\&lt;blue\&gt;/cyan/g; }' file.txt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only between "from" and "until"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'/ENDNOTES:/,$ { s/Schaff/Herzog/g; \</w:t>
              <w:br w:type="textWrapping"/>
              <w:t xml:space="preserve">s/Kraft/Ebbing/g; }' file.txt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only from the word "ENDNOTES:" until EOF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'/./{H;$!d;};x;/regex/!d' file.txt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paragraphs only if they contain regex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-e '/./{H;$!d;}' -e 'x;/RE1/!d;\</w:t>
              <w:br w:type="textWrapping"/>
              <w:t xml:space="preserve">/RE2/!d;/RE3/!d' file.txt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paragraphs only if they contain RE1,</w:t>
            </w:r>
          </w:p>
          <w:p w:rsidR="00000000" w:rsidDel="00000000" w:rsidP="00000000" w:rsidRDefault="00000000" w:rsidRPr="00000000" w14:paraId="0000006A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RE2 and RE3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':a; /\$/N; s/\\n//; ta' file.txt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Join two lines in the first ends in a backslash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's/14"/fourteen inches/g' file.txt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This is how you can use double quotes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's/\/some\/UNIX\/path/\/a\/new\</w:t>
              <w:br w:type="textWrapping"/>
              <w:t xml:space="preserve">/path/g' file.txt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Working with Unix paths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 sed 's/[a-g]//g' file.txt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Remove all characters from a to g from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's/\(.*\)foo/bar/' file.txt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only the last match of foo with 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'1!G;h;$!d' 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tac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'/\n/!G;s/\(.\)\(.*\n\)/&amp;\</w:t>
              <w:br w:type="textWrapping"/>
              <w:t xml:space="preserve">/;//D;s/.//'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rev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10q file.txt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head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'$q;N;11,$D;ba'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tail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'$!N; /^\(.*\)\n$/!P; D' \</w:t>
              <w:br w:type="textWrapping"/>
              <w:t xml:space="preserve">file.txt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 uniq replacement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'$!N; s/^\(.*\)\n$//;\</w:t>
              <w:br w:type="textWrapping"/>
              <w:t xml:space="preserve"> t; D' file.txt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The opposite (or uniq -d equivalent)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'$!N;$!D' file.txt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Equivalent to tail -n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'$p' file.txt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... tail -n 1 (or tail -1)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'/regexp/!d' file.txt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grep equivalent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'/regexp/{g;1!p;};h' file.txt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the line before the one matching regexp, but</w:t>
            </w:r>
          </w:p>
          <w:p w:rsidR="00000000" w:rsidDel="00000000" w:rsidP="00000000" w:rsidRDefault="00000000" w:rsidRPr="00000000" w14:paraId="00000089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not the one containing the regexp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'/regexp/{n;p;}' file.txt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the line after the one matching the regexp, but</w:t>
            </w:r>
          </w:p>
          <w:p w:rsidR="00000000" w:rsidDel="00000000" w:rsidP="00000000" w:rsidRDefault="00000000" w:rsidRPr="00000000" w14:paraId="0000008C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not the one containing the regexp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'/pattern/d' file.txt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lines matching pattern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'/./!d' file.txt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blank lines from a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'/^$/N;/\n$/N;//D' file.txt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all consecutive blank lines</w:t>
            </w:r>
          </w:p>
          <w:p w:rsidR="00000000" w:rsidDel="00000000" w:rsidP="00000000" w:rsidRDefault="00000000" w:rsidRPr="00000000" w14:paraId="00000093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except for the first two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'/^$/{p;h;};/./{x;/./p;}'\</w:t>
              <w:br w:type="textWrapping"/>
              <w:t xml:space="preserve"> file.txt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Delete the last line of each paragraph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's/.\x08//g' file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Remove nroff overstrikes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'/^$/q'</w:t>
            </w:r>
          </w:p>
        </w:tc>
        <w:tc>
          <w:tcPr/>
          <w:sdt>
            <w:sdtPr>
              <w:tag w:val="goog_rdk_2"/>
            </w:sdtPr>
            <w:sdtContent>
              <w:p w:rsidR="00000000" w:rsidDel="00000000" w:rsidP="00000000" w:rsidRDefault="00000000" w:rsidRPr="00000000" w14:paraId="00000099">
                <w:pPr>
                  <w:shd w:fill="fcfcfc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spacing w:after="408" w:before="408" w:lineRule="auto"/>
                  <w:ind w:left="72" w:firstLine="0"/>
                  <w:rPr>
                    <w:ins w:author="sanjeeva koyyala" w:id="2" w:date="2023-04-18T12:06:26Z"/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8"/>
                    <w:szCs w:val="18"/>
                    <w:rtl w:val="0"/>
                  </w:rPr>
                  <w:t xml:space="preserve">Get </w:t>
                </w:r>
                <w:sdt>
                  <w:sdtPr>
                    <w:tag w:val="goog_rdk_0"/>
                  </w:sdtPr>
                  <w:sdtContent>
                    <w:del w:author="sanjeeva koyyala" w:id="1" w:date="2023-04-18T12:06:15Z">
                      <w:r w:rsidDel="00000000" w:rsidR="00000000" w:rsidRPr="00000000">
                        <w:rPr>
                          <w:rFonts w:ascii="Arial" w:cs="Arial" w:eastAsia="Arial" w:hAnsi="Arial"/>
                          <w:color w:val="000000"/>
                          <w:sz w:val="18"/>
                          <w:szCs w:val="18"/>
                          <w:rtl w:val="0"/>
                        </w:rPr>
                        <w:delText xml:space="preserve">mail </w:delText>
                      </w:r>
                    </w:del>
                  </w:sdtContent>
                </w:sdt>
                <w:sdt>
                  <w:sdtPr>
                    <w:tag w:val="goog_rdk_1"/>
                  </w:sdtPr>
                  <w:sdtContent>
                    <w:ins w:author="sanjeeva koyyala" w:id="2" w:date="2023-04-18T12:06:26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4"/>
            </w:sdtPr>
            <w:sdtContent>
              <w:p w:rsidR="00000000" w:rsidDel="00000000" w:rsidP="00000000" w:rsidRDefault="00000000" w:rsidRPr="00000000" w14:paraId="0000009A">
                <w:pPr>
                  <w:shd w:fill="fcfcfc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spacing w:after="408" w:before="408" w:lineRule="auto"/>
                  <w:ind w:left="72" w:firstLine="0"/>
                  <w:rPr>
                    <w:ins w:author="sanjeeva koyyala" w:id="2" w:date="2023-04-18T12:06:26Z"/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sdt>
                  <w:sdtPr>
                    <w:tag w:val="goog_rdk_3"/>
                  </w:sdtPr>
                  <w:sdtContent>
                    <w:ins w:author="sanjeeva koyyala" w:id="2" w:date="2023-04-18T12:06:26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9B">
                <w:pPr>
                  <w:shd w:fill="fcfcfc" w:val="clear"/>
                  <w:tabs>
                    <w:tab w:val="left" w:leader="none" w:pos="916"/>
                    <w:tab w:val="left" w:leader="none" w:pos="1832"/>
                    <w:tab w:val="left" w:leader="none" w:pos="2748"/>
                    <w:tab w:val="left" w:leader="none" w:pos="3664"/>
                    <w:tab w:val="left" w:leader="none" w:pos="4580"/>
                    <w:tab w:val="left" w:leader="none" w:pos="5496"/>
                    <w:tab w:val="left" w:leader="none" w:pos="6412"/>
                    <w:tab w:val="left" w:leader="none" w:pos="7328"/>
                    <w:tab w:val="left" w:leader="none" w:pos="8244"/>
                    <w:tab w:val="left" w:leader="none" w:pos="9160"/>
                    <w:tab w:val="left" w:leader="none" w:pos="10076"/>
                    <w:tab w:val="left" w:leader="none" w:pos="10992"/>
                    <w:tab w:val="left" w:leader="none" w:pos="11908"/>
                    <w:tab w:val="left" w:leader="none" w:pos="12824"/>
                    <w:tab w:val="left" w:leader="none" w:pos="13740"/>
                    <w:tab w:val="left" w:leader="none" w:pos="14656"/>
                  </w:tabs>
                  <w:spacing w:after="408" w:before="408" w:lineRule="auto"/>
                  <w:ind w:left="72" w:firstLine="0"/>
                  <w:rPr>
                    <w:ins w:author="sanjeeva koyyala" w:id="2" w:date="2023-04-18T12:06:26Z"/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sdt>
                  <w:sdtPr>
                    <w:tag w:val="goog_rdk_5"/>
                  </w:sdtPr>
                  <w:sdtContent>
                    <w:ins w:author="sanjeeva koyyala" w:id="2" w:date="2023-04-18T12:06:26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p w:rsidR="00000000" w:rsidDel="00000000" w:rsidP="00000000" w:rsidRDefault="00000000" w:rsidRPr="00000000" w14:paraId="0000009C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header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'1,/^$/d'</w:t>
            </w:r>
          </w:p>
        </w:tc>
        <w:tc>
          <w:tcPr/>
          <w:p w:rsidR="00000000" w:rsidDel="00000000" w:rsidP="00000000" w:rsidRDefault="00000000" w:rsidRPr="00000000" w14:paraId="0000009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Get mail 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'/^Subject: */!d; s///;q'</w:t>
            </w:r>
          </w:p>
        </w:tc>
        <w:tc>
          <w:tcPr/>
          <w:p w:rsidR="00000000" w:rsidDel="00000000" w:rsidP="00000000" w:rsidRDefault="00000000" w:rsidRPr="00000000" w14:paraId="000000A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Get mail subject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's/^/&gt; /'</w:t>
            </w:r>
          </w:p>
        </w:tc>
        <w:tc>
          <w:tcPr/>
          <w:p w:rsidR="00000000" w:rsidDel="00000000" w:rsidP="00000000" w:rsidRDefault="00000000" w:rsidRPr="00000000" w14:paraId="000000A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Quote mail message by inserting a</w:t>
            </w:r>
          </w:p>
          <w:p w:rsidR="00000000" w:rsidDel="00000000" w:rsidP="00000000" w:rsidRDefault="00000000" w:rsidRPr="00000000" w14:paraId="000000A3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"&gt; " in front of every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's/^&gt; //'</w:t>
            </w:r>
          </w:p>
        </w:tc>
        <w:tc>
          <w:tcPr/>
          <w:p w:rsidR="00000000" w:rsidDel="00000000" w:rsidP="00000000" w:rsidRDefault="00000000" w:rsidRPr="00000000" w14:paraId="000000A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The opposite (unquote mail message)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's/&lt;[^&gt;]*&gt;//g;/&lt;/N;//ba'</w:t>
            </w:r>
          </w:p>
        </w:tc>
        <w:tc>
          <w:tcPr/>
          <w:p w:rsidR="00000000" w:rsidDel="00000000" w:rsidP="00000000" w:rsidRDefault="00000000" w:rsidRPr="00000000" w14:paraId="000000A7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Remove HTML tags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'/./{H;d;};x;s/\n/={NL}=/g'\</w:t>
              <w:br w:type="textWrapping"/>
              <w:t xml:space="preserve"> file.txt | sort \</w:t>
              <w:br w:type="textWrapping"/>
              <w:t xml:space="preserve">| sed '1s/={NL}=//;s/={NL}=/\n/g'</w:t>
            </w:r>
          </w:p>
        </w:tc>
        <w:tc>
          <w:tcPr/>
          <w:p w:rsidR="00000000" w:rsidDel="00000000" w:rsidP="00000000" w:rsidRDefault="00000000" w:rsidRPr="00000000" w14:paraId="000000A9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Sort paragraphs of file.txt alphabetically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's@/usr/bin@&amp;/local@g' path.txt</w:t>
            </w:r>
          </w:p>
        </w:tc>
        <w:tc>
          <w:tcPr/>
          <w:p w:rsidR="00000000" w:rsidDel="00000000" w:rsidP="00000000" w:rsidRDefault="00000000" w:rsidRPr="00000000" w14:paraId="000000AB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Replace /usr/bin with /usr/bin/local in path.txt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's@^.*$@&lt;&lt;&lt;&amp;&gt;&gt;&gt;@g' path.txt</w:t>
            </w:r>
          </w:p>
        </w:tc>
        <w:tc>
          <w:tcPr/>
          <w:p w:rsidR="00000000" w:rsidDel="00000000" w:rsidP="00000000" w:rsidRDefault="00000000" w:rsidRPr="00000000" w14:paraId="000000AD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Try it and see :)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's/\(\/[^:]*\).*//g' path.txt</w:t>
            </w:r>
          </w:p>
        </w:tc>
        <w:tc>
          <w:tcPr/>
          <w:p w:rsidR="00000000" w:rsidDel="00000000" w:rsidP="00000000" w:rsidRDefault="00000000" w:rsidRPr="00000000" w14:paraId="000000AF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Provided path.txt contains $PATH, this will</w:t>
            </w:r>
          </w:p>
          <w:p w:rsidR="00000000" w:rsidDel="00000000" w:rsidP="00000000" w:rsidRDefault="00000000" w:rsidRPr="00000000" w14:paraId="000000B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echo only the first path on each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's/\([^:]*\).*//' /etc/passwd</w:t>
            </w:r>
          </w:p>
        </w:tc>
        <w:tc>
          <w:tcPr/>
          <w:p w:rsidR="00000000" w:rsidDel="00000000" w:rsidP="00000000" w:rsidRDefault="00000000" w:rsidRPr="00000000" w14:paraId="000000B2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awk replacement - displays only the users</w:t>
            </w:r>
          </w:p>
          <w:p w:rsidR="00000000" w:rsidDel="00000000" w:rsidP="00000000" w:rsidRDefault="00000000" w:rsidRPr="00000000" w14:paraId="000000B3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from the passwd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echo "Welcome To The Geek Stuff" | sed \</w:t>
              <w:br w:type="textWrapping"/>
              <w:t xml:space="preserve">'s/\(\b[A-Z]\)/\(\)/g'</w:t>
              <w:br w:type="textWrapping"/>
              <w:t xml:space="preserve">(W)elcome (T)o (T)he (G)eek (S)tuff</w:t>
            </w:r>
          </w:p>
        </w:tc>
        <w:tc>
          <w:tcPr/>
          <w:p w:rsidR="00000000" w:rsidDel="00000000" w:rsidP="00000000" w:rsidRDefault="00000000" w:rsidRPr="00000000" w14:paraId="000000B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Self-explanatory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'/^$/,/^END/s/hills/\</w:t>
              <w:br w:type="textWrapping"/>
              <w:t xml:space="preserve">mountains/g' file.txt</w:t>
            </w:r>
          </w:p>
        </w:tc>
        <w:tc>
          <w:tcPr/>
          <w:p w:rsidR="00000000" w:rsidDel="00000000" w:rsidP="00000000" w:rsidRDefault="00000000" w:rsidRPr="00000000" w14:paraId="000000B7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Swap 'hills' for 'mountains', but only on blocks</w:t>
            </w:r>
          </w:p>
          <w:p w:rsidR="00000000" w:rsidDel="00000000" w:rsidP="00000000" w:rsidRDefault="00000000" w:rsidRPr="00000000" w14:paraId="000000B8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of text beginning</w:t>
            </w:r>
          </w:p>
          <w:p w:rsidR="00000000" w:rsidDel="00000000" w:rsidP="00000000" w:rsidRDefault="00000000" w:rsidRPr="00000000" w14:paraId="000000B9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a blank line, and ending with a line beginning</w:t>
            </w:r>
          </w:p>
          <w:p w:rsidR="00000000" w:rsidDel="00000000" w:rsidP="00000000" w:rsidRDefault="00000000" w:rsidRPr="00000000" w14:paraId="000000BA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the three characters 'END', inclusive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'/^#/d' /etc/services | more</w:t>
            </w:r>
          </w:p>
        </w:tc>
        <w:tc>
          <w:tcPr/>
          <w:p w:rsidR="00000000" w:rsidDel="00000000" w:rsidP="00000000" w:rsidRDefault="00000000" w:rsidRPr="00000000" w14:paraId="000000BC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View the services file without the commented lines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'$s@\([^:]*\):\([^:]*\):\([^:]*\</w:t>
              <w:br w:type="textWrapping"/>
              <w:t xml:space="preserve">\)@::@g' path.txt</w:t>
            </w:r>
          </w:p>
        </w:tc>
        <w:tc>
          <w:tcPr/>
          <w:p w:rsidR="00000000" w:rsidDel="00000000" w:rsidP="00000000" w:rsidRDefault="00000000" w:rsidRPr="00000000" w14:paraId="000000BE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Reverse order of items in the last line of path.txt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-e '/regexp/{=;x;1!p;g;$!N;p;D;}'\</w:t>
              <w:br w:type="textWrapping"/>
              <w:t xml:space="preserve"> -e h file.txt</w:t>
            </w:r>
          </w:p>
        </w:tc>
        <w:tc>
          <w:tcPr/>
          <w:p w:rsidR="00000000" w:rsidDel="00000000" w:rsidP="00000000" w:rsidRDefault="00000000" w:rsidRPr="00000000" w14:paraId="000000C0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1 line of context before and after the line matching,</w:t>
            </w:r>
          </w:p>
          <w:p w:rsidR="00000000" w:rsidDel="00000000" w:rsidP="00000000" w:rsidRDefault="00000000" w:rsidRPr="00000000" w14:paraId="000000C1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with a line number where the matching occurs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'/regex/{x;p;x;}' file.txt</w:t>
            </w:r>
          </w:p>
        </w:tc>
        <w:tc>
          <w:tcPr/>
          <w:p w:rsidR="00000000" w:rsidDel="00000000" w:rsidP="00000000" w:rsidRDefault="00000000" w:rsidRPr="00000000" w14:paraId="000000C3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Insert a new line above every line matching regex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'/AAA/!d; /BBB/!d; /CCC/!d' file.txt</w:t>
            </w:r>
          </w:p>
        </w:tc>
        <w:tc>
          <w:tcPr/>
          <w:p w:rsidR="00000000" w:rsidDel="00000000" w:rsidP="00000000" w:rsidRDefault="00000000" w:rsidRPr="00000000" w14:paraId="000000C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Match AAA, BBB and CCC in any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'/AAA.*BBB.*CCC/!d' file.txt</w:t>
            </w:r>
          </w:p>
        </w:tc>
        <w:tc>
          <w:tcPr/>
          <w:p w:rsidR="00000000" w:rsidDel="00000000" w:rsidP="00000000" w:rsidRDefault="00000000" w:rsidRPr="00000000" w14:paraId="000000C7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Match AAA, BBB and CCC in that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'/^.\{65\}/p' file.txt</w:t>
            </w:r>
          </w:p>
        </w:tc>
        <w:tc>
          <w:tcPr/>
          <w:p w:rsidR="00000000" w:rsidDel="00000000" w:rsidP="00000000" w:rsidRDefault="00000000" w:rsidRPr="00000000" w14:paraId="000000C9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lines 65 chars long or more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-n '/^.\{65\}/!p' file.txt</w:t>
            </w:r>
          </w:p>
        </w:tc>
        <w:tc>
          <w:tcPr/>
          <w:p w:rsidR="00000000" w:rsidDel="00000000" w:rsidP="00000000" w:rsidRDefault="00000000" w:rsidRPr="00000000" w14:paraId="000000CB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Print lines 65 chars long or less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'/regex/G' file.txt</w:t>
            </w:r>
          </w:p>
        </w:tc>
        <w:tc>
          <w:tcPr/>
          <w:p w:rsidR="00000000" w:rsidDel="00000000" w:rsidP="00000000" w:rsidRDefault="00000000" w:rsidRPr="00000000" w14:paraId="000000CD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Insert blank line below every 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'/regex/{x;p;x;G;}' file.txt</w:t>
            </w:r>
          </w:p>
        </w:tc>
        <w:tc>
          <w:tcPr/>
          <w:p w:rsidR="00000000" w:rsidDel="00000000" w:rsidP="00000000" w:rsidRDefault="00000000" w:rsidRPr="00000000" w14:paraId="000000CF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Insert blank line above and below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= file.txt | sed 'N;s/\n/\t/'</w:t>
            </w:r>
          </w:p>
        </w:tc>
        <w:tc>
          <w:tcPr/>
          <w:p w:rsidR="00000000" w:rsidDel="00000000" w:rsidP="00000000" w:rsidRDefault="00000000" w:rsidRPr="00000000" w14:paraId="000000D1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Number lines in file.txt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's/^.\{1,78\}$/\</w:t>
              <w:br w:type="textWrapping"/>
              <w:t xml:space="preserve"> &amp;/;ta' file.txt</w:t>
            </w:r>
          </w:p>
        </w:tc>
        <w:tc>
          <w:tcPr/>
          <w:p w:rsidR="00000000" w:rsidDel="00000000" w:rsidP="00000000" w:rsidRDefault="00000000" w:rsidRPr="00000000" w14:paraId="000000D3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Align text flush right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Bdr>
                <w:top w:color="efefef" w:space="0" w:sz="4" w:val="single"/>
                <w:left w:color="02b0ef" w:space="0" w:sz="18" w:val="single"/>
                <w:bottom w:color="efefef" w:space="0" w:sz="4" w:val="single"/>
                <w:right w:color="efefef" w:space="0" w:sz="4" w:val="single"/>
              </w:pBd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yellow"/>
                <w:rtl w:val="0"/>
              </w:rPr>
              <w:t xml:space="preserve">sed -e :a -e 's/^.\{1,77\}$/ &amp;/;ta' -e \</w:t>
              <w:br w:type="textWrapping"/>
              <w:t xml:space="preserve">'s/\( *\)//' file.txt</w:t>
            </w:r>
          </w:p>
        </w:tc>
        <w:tc>
          <w:tcPr/>
          <w:p w:rsidR="00000000" w:rsidDel="00000000" w:rsidP="00000000" w:rsidRDefault="00000000" w:rsidRPr="00000000" w14:paraId="000000D5">
            <w:pPr>
              <w:shd w:fill="fcfcfc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408" w:before="408" w:lineRule="auto"/>
              <w:ind w:left="72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Align text center</w:t>
            </w:r>
          </w:p>
        </w:tc>
      </w:tr>
    </w:tbl>
    <w:p w:rsidR="00000000" w:rsidDel="00000000" w:rsidP="00000000" w:rsidRDefault="00000000" w:rsidRPr="00000000" w14:paraId="000000D6">
      <w:pPr>
        <w:pBdr>
          <w:top w:color="efefef" w:space="0" w:sz="4" w:val="single"/>
          <w:left w:color="02b0ef" w:space="0" w:sz="18" w:val="single"/>
          <w:bottom w:color="efefef" w:space="0" w:sz="4" w:val="single"/>
          <w:right w:color="efefef" w:space="0" w:sz="4" w:val="single"/>
        </w:pBdr>
        <w:shd w:fill="fcfcf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8" w:before="408" w:line="240" w:lineRule="auto"/>
        <w:ind w:left="72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efefef" w:space="0" w:sz="4" w:val="single"/>
          <w:left w:color="02b0ef" w:space="0" w:sz="18" w:val="single"/>
          <w:bottom w:color="efefef" w:space="0" w:sz="4" w:val="single"/>
          <w:right w:color="efefef" w:space="0" w:sz="4" w:val="single"/>
        </w:pBdr>
        <w:shd w:fill="fcfcfc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408" w:before="408" w:line="240" w:lineRule="auto"/>
        <w:ind w:left="72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17.3228346456694" w:left="1440" w:right="1440" w:header="720" w:footer="720"/>
      <w:pgNumType w:start="1"/>
      <w:sectPrChange w:author="sivakrishna g" w:id="0" w:date="2023-02-14T04:47:56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97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unhideWhenUsed w:val="1"/>
    <w:rsid w:val="00627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73EC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6273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uiPriority w:val="60"/>
    <w:rsid w:val="006273EC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6273EC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6273EC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TableGrid">
    <w:name w:val="Table Grid"/>
    <w:basedOn w:val="TableNormal"/>
    <w:uiPriority w:val="59"/>
    <w:rsid w:val="006273E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99wTlZh/Exnym6eVJyfU7nSP+Q==">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2020-07-14T06:13:00Z</dcterms:created>
  <dc:creator>imran shaik</dc:creator>
</cp:coreProperties>
</file>